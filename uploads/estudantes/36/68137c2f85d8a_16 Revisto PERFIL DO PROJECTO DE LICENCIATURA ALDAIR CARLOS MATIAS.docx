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63817" w14:textId="77777777" w:rsidR="005B17A6" w:rsidRPr="005B17A6" w:rsidRDefault="005B17A6" w:rsidP="005B17A6">
      <w:pPr>
        <w:pStyle w:val="Default"/>
        <w:jc w:val="center"/>
        <w:rPr>
          <w:sz w:val="26"/>
          <w:szCs w:val="26"/>
          <w:lang w:val="pt-PT"/>
        </w:rPr>
      </w:pPr>
      <w:r w:rsidRPr="005B17A6">
        <w:rPr>
          <w:b/>
          <w:bCs/>
          <w:sz w:val="26"/>
          <w:szCs w:val="26"/>
          <w:lang w:val="pt-PT"/>
        </w:rPr>
        <w:t>PERFIL DO PROJECTO DE LICENCIATURA</w:t>
      </w:r>
    </w:p>
    <w:p w14:paraId="527291E0" w14:textId="77777777" w:rsidR="00A606B5" w:rsidRDefault="00A606B5" w:rsidP="00D73919">
      <w:pPr>
        <w:pStyle w:val="Default"/>
        <w:spacing w:line="360" w:lineRule="auto"/>
        <w:jc w:val="both"/>
        <w:rPr>
          <w:rFonts w:ascii="Arial" w:hAnsi="Arial" w:cs="Arial"/>
          <w:b/>
          <w:bCs/>
          <w:lang w:val="pt-PT"/>
        </w:rPr>
      </w:pPr>
      <w:bookmarkStart w:id="0" w:name="_GoBack"/>
    </w:p>
    <w:p w14:paraId="1053137F" w14:textId="77777777" w:rsidR="005B17A6" w:rsidRPr="00D73919" w:rsidRDefault="005B17A6" w:rsidP="00D73919">
      <w:pPr>
        <w:pStyle w:val="Default"/>
        <w:spacing w:line="360" w:lineRule="auto"/>
        <w:jc w:val="both"/>
        <w:rPr>
          <w:rFonts w:ascii="Arial" w:hAnsi="Arial" w:cs="Arial"/>
          <w:b/>
          <w:bCs/>
          <w:lang w:val="pt-PT"/>
        </w:rPr>
      </w:pPr>
      <w:r w:rsidRPr="00D73919">
        <w:rPr>
          <w:rFonts w:ascii="Arial" w:hAnsi="Arial" w:cs="Arial"/>
          <w:b/>
          <w:bCs/>
          <w:lang w:val="pt-PT"/>
        </w:rPr>
        <w:t xml:space="preserve">Estudante: </w:t>
      </w:r>
      <w:r w:rsidR="00D4127F">
        <w:rPr>
          <w:rFonts w:ascii="Arial" w:hAnsi="Arial" w:cs="Arial"/>
          <w:bCs/>
          <w:lang w:val="pt-PT"/>
        </w:rPr>
        <w:t>Aldair Carlos Matias</w:t>
      </w:r>
    </w:p>
    <w:p w14:paraId="5E1FAFCC" w14:textId="77777777" w:rsidR="005B17A6" w:rsidRPr="00ED6D6E" w:rsidRDefault="00ED6D6E" w:rsidP="00D73919">
      <w:pPr>
        <w:pStyle w:val="Default"/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b/>
          <w:bCs/>
          <w:lang w:val="pt-PT"/>
        </w:rPr>
        <w:t>Curso:</w:t>
      </w:r>
      <w:r>
        <w:rPr>
          <w:rFonts w:ascii="Arial" w:hAnsi="Arial" w:cs="Arial"/>
          <w:bCs/>
          <w:lang w:val="pt-PT"/>
        </w:rPr>
        <w:t xml:space="preserve"> Engenharia Informática</w:t>
      </w:r>
    </w:p>
    <w:p w14:paraId="00A81BF3" w14:textId="77777777" w:rsidR="005B17A6" w:rsidRPr="00D73919" w:rsidRDefault="005B17A6" w:rsidP="00D73919">
      <w:pPr>
        <w:pStyle w:val="Default"/>
        <w:spacing w:line="360" w:lineRule="auto"/>
        <w:jc w:val="both"/>
        <w:rPr>
          <w:rFonts w:ascii="Arial" w:hAnsi="Arial" w:cs="Arial"/>
          <w:lang w:val="pt-PT"/>
        </w:rPr>
      </w:pPr>
      <w:r w:rsidRPr="00D73919">
        <w:rPr>
          <w:rFonts w:ascii="Arial" w:hAnsi="Arial" w:cs="Arial"/>
          <w:b/>
          <w:bCs/>
          <w:lang w:val="pt-PT"/>
        </w:rPr>
        <w:t xml:space="preserve">Ano Lectivo: </w:t>
      </w:r>
      <w:r w:rsidR="0002003E">
        <w:rPr>
          <w:rFonts w:ascii="Arial" w:hAnsi="Arial" w:cs="Arial"/>
          <w:lang w:val="pt-PT"/>
        </w:rPr>
        <w:t>202</w:t>
      </w:r>
      <w:r w:rsidR="00D4127F">
        <w:rPr>
          <w:rFonts w:ascii="Arial" w:hAnsi="Arial" w:cs="Arial"/>
          <w:lang w:val="pt-PT"/>
        </w:rPr>
        <w:t>3</w:t>
      </w:r>
      <w:r w:rsidR="00EC1D8F">
        <w:rPr>
          <w:rFonts w:ascii="Arial" w:hAnsi="Arial" w:cs="Arial"/>
          <w:lang w:val="pt-PT"/>
        </w:rPr>
        <w:t>/202</w:t>
      </w:r>
      <w:r w:rsidR="00D4127F">
        <w:rPr>
          <w:rFonts w:ascii="Arial" w:hAnsi="Arial" w:cs="Arial"/>
          <w:lang w:val="pt-PT"/>
        </w:rPr>
        <w:t>4</w:t>
      </w:r>
      <w:r w:rsidRPr="00D73919">
        <w:rPr>
          <w:rFonts w:ascii="Arial" w:hAnsi="Arial" w:cs="Arial"/>
          <w:lang w:val="pt-PT"/>
        </w:rPr>
        <w:t xml:space="preserve"> </w:t>
      </w:r>
      <w:r w:rsidR="00BC0271" w:rsidRPr="00D73919">
        <w:rPr>
          <w:rFonts w:ascii="Arial" w:hAnsi="Arial" w:cs="Arial"/>
          <w:lang w:val="pt-PT"/>
        </w:rPr>
        <w:t xml:space="preserve">          </w:t>
      </w:r>
      <w:r w:rsidR="00ED6D6E">
        <w:rPr>
          <w:rFonts w:ascii="Arial" w:hAnsi="Arial" w:cs="Arial"/>
          <w:b/>
          <w:bCs/>
          <w:lang w:val="pt-PT"/>
        </w:rPr>
        <w:t>Nº de processo:</w:t>
      </w:r>
      <w:r w:rsidR="00883B75">
        <w:rPr>
          <w:rFonts w:ascii="Arial" w:hAnsi="Arial" w:cs="Arial"/>
          <w:b/>
          <w:bCs/>
          <w:lang w:val="pt-PT"/>
        </w:rPr>
        <w:t xml:space="preserve"> </w:t>
      </w:r>
      <w:r w:rsidR="00EC1D8F">
        <w:rPr>
          <w:rFonts w:ascii="Arial" w:hAnsi="Arial" w:cs="Arial"/>
          <w:bCs/>
          <w:lang w:val="pt-PT"/>
        </w:rPr>
        <w:t>1</w:t>
      </w:r>
      <w:r w:rsidR="00D4127F">
        <w:rPr>
          <w:rFonts w:ascii="Arial" w:hAnsi="Arial" w:cs="Arial"/>
          <w:bCs/>
          <w:lang w:val="pt-PT"/>
        </w:rPr>
        <w:t>854</w:t>
      </w:r>
      <w:r w:rsidR="0002003E">
        <w:rPr>
          <w:rFonts w:ascii="Arial" w:hAnsi="Arial" w:cs="Arial"/>
          <w:bCs/>
          <w:lang w:val="pt-PT"/>
        </w:rPr>
        <w:t xml:space="preserve"> </w:t>
      </w:r>
    </w:p>
    <w:p w14:paraId="4C44EFE6" w14:textId="77777777" w:rsidR="00D73919" w:rsidRPr="00D4127F" w:rsidRDefault="005B17A6" w:rsidP="00EE015E">
      <w:pPr>
        <w:rPr>
          <w:rFonts w:cs="Arial"/>
          <w:b/>
          <w:bCs/>
          <w:color w:val="000000"/>
          <w:szCs w:val="24"/>
          <w:lang w:val="pt-PT"/>
        </w:rPr>
      </w:pPr>
      <w:r w:rsidRPr="00D73919">
        <w:rPr>
          <w:rFonts w:cs="Arial"/>
          <w:b/>
          <w:bCs/>
          <w:lang w:val="pt-PT"/>
        </w:rPr>
        <w:t>Título:</w:t>
      </w:r>
      <w:r w:rsidR="00BA265C">
        <w:rPr>
          <w:rFonts w:cs="Arial"/>
          <w:b/>
          <w:bCs/>
          <w:lang w:val="pt-PT"/>
        </w:rPr>
        <w:t xml:space="preserve"> </w:t>
      </w:r>
      <w:r w:rsidR="00C7754A">
        <w:rPr>
          <w:rStyle w:val="fontstyle01"/>
          <w:b w:val="0"/>
          <w:bCs w:val="0"/>
          <w:lang w:val="pt-PT"/>
        </w:rPr>
        <w:t>PÁGINA WEB COM RECURSOS DE IA PARA O INSTIC</w:t>
      </w:r>
      <w:r w:rsidR="005A4A45">
        <w:rPr>
          <w:rStyle w:val="fontstyle01"/>
          <w:b w:val="0"/>
          <w:bCs w:val="0"/>
          <w:lang w:val="pt-PT"/>
        </w:rPr>
        <w:t>.</w:t>
      </w:r>
    </w:p>
    <w:p w14:paraId="0BB4345C" w14:textId="77777777" w:rsidR="005B17A6" w:rsidRPr="00D73919" w:rsidRDefault="005B17A6" w:rsidP="00D73919">
      <w:pPr>
        <w:pStyle w:val="Default"/>
        <w:spacing w:line="360" w:lineRule="auto"/>
        <w:jc w:val="both"/>
        <w:rPr>
          <w:rFonts w:ascii="Arial" w:hAnsi="Arial" w:cs="Arial"/>
          <w:lang w:val="pt-PT"/>
        </w:rPr>
      </w:pPr>
      <w:r w:rsidRPr="00D73919">
        <w:rPr>
          <w:rFonts w:ascii="Arial" w:hAnsi="Arial" w:cs="Arial"/>
          <w:b/>
          <w:bCs/>
          <w:lang w:val="pt-PT"/>
        </w:rPr>
        <w:t xml:space="preserve">Orientador: </w:t>
      </w:r>
    </w:p>
    <w:p w14:paraId="1B495849" w14:textId="77777777" w:rsidR="005B17A6" w:rsidRPr="00D73919" w:rsidRDefault="00883B75" w:rsidP="00D73919">
      <w:pPr>
        <w:pStyle w:val="Default"/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b/>
          <w:bCs/>
          <w:lang w:val="pt-PT"/>
        </w:rPr>
        <w:t>Coorientador:</w:t>
      </w:r>
      <w:r w:rsidR="005B17A6" w:rsidRPr="00D73919">
        <w:rPr>
          <w:rFonts w:ascii="Arial" w:hAnsi="Arial" w:cs="Arial"/>
          <w:lang w:val="pt-PT"/>
        </w:rPr>
        <w:t xml:space="preserve"> </w:t>
      </w:r>
    </w:p>
    <w:p w14:paraId="67CC9819" w14:textId="77777777" w:rsidR="005B17A6" w:rsidRPr="005B17A6" w:rsidRDefault="005B17A6">
      <w:pPr>
        <w:pStyle w:val="Default"/>
        <w:spacing w:before="120" w:afterLines="120" w:after="288" w:line="360" w:lineRule="auto"/>
        <w:jc w:val="both"/>
        <w:rPr>
          <w:sz w:val="23"/>
          <w:szCs w:val="23"/>
          <w:lang w:val="pt-PT"/>
        </w:rPr>
      </w:pPr>
      <w:r w:rsidRPr="005B17A6">
        <w:rPr>
          <w:rFonts w:ascii="Arial" w:hAnsi="Arial" w:cs="Arial"/>
          <w:b/>
          <w:bCs/>
          <w:sz w:val="23"/>
          <w:szCs w:val="23"/>
          <w:lang w:val="pt-PT"/>
        </w:rPr>
        <w:t>DESENHO TEÓRICO</w:t>
      </w:r>
    </w:p>
    <w:bookmarkEnd w:id="0"/>
    <w:p w14:paraId="2EF3DE09" w14:textId="77777777" w:rsidR="002C0B85" w:rsidRDefault="00A41890" w:rsidP="00C07ED5">
      <w:pPr>
        <w:pStyle w:val="Paragrafo"/>
        <w:ind w:firstLine="0"/>
        <w:rPr>
          <w:sz w:val="24"/>
          <w:szCs w:val="24"/>
        </w:rPr>
      </w:pPr>
      <w:r w:rsidRPr="002D6D1C">
        <w:rPr>
          <w:rFonts w:cs="Arial"/>
          <w:b/>
          <w:color w:val="000000"/>
          <w:szCs w:val="24"/>
          <w:lang w:val="pt-PT"/>
        </w:rPr>
        <w:t>Situação problemática de investigação:</w:t>
      </w:r>
      <w:r w:rsidRPr="000761ED">
        <w:rPr>
          <w:rFonts w:cs="Arial"/>
          <w:bCs/>
          <w:color w:val="000000"/>
          <w:szCs w:val="24"/>
          <w:lang w:val="pt-PT"/>
        </w:rPr>
        <w:t xml:space="preserve"> </w:t>
      </w:r>
      <w:r w:rsidR="00C07ED5" w:rsidRPr="00C07ED5">
        <w:rPr>
          <w:sz w:val="24"/>
          <w:szCs w:val="24"/>
        </w:rPr>
        <w:t>O INSTIC (Instituto superior de tecnologia de informação e comunicação), sendo uma instituição de caris acadêmico público, ela oferece cursos de licenciatura nas áreas de engenharia de telecomunicações, informática e em informática de gestão. Localiza-se em Luanda, concretamente no município de Rangel em específico parque tecnológico CTT.</w:t>
      </w:r>
    </w:p>
    <w:p w14:paraId="5C99C8C6" w14:textId="77777777" w:rsidR="00D73919" w:rsidRPr="00C07ED5" w:rsidRDefault="00C07ED5" w:rsidP="00C07ED5">
      <w:pPr>
        <w:pStyle w:val="Paragrafo"/>
        <w:ind w:firstLine="0"/>
      </w:pPr>
      <w:r>
        <w:t xml:space="preserve"> </w:t>
      </w:r>
      <w:r w:rsidR="00F952A7" w:rsidRPr="00C07ED5">
        <w:rPr>
          <w:rFonts w:eastAsia="Times New Roman" w:cs="Arial"/>
          <w:sz w:val="24"/>
          <w:szCs w:val="24"/>
        </w:rPr>
        <w:t>Atualmente,</w:t>
      </w:r>
      <w:r>
        <w:rPr>
          <w:rFonts w:eastAsia="Times New Roman" w:cs="Arial"/>
          <w:sz w:val="24"/>
          <w:szCs w:val="24"/>
        </w:rPr>
        <w:t>o</w:t>
      </w:r>
      <w:r w:rsidR="00F952A7" w:rsidRPr="00C07ED5">
        <w:rPr>
          <w:rFonts w:eastAsia="Times New Roman" w:cs="Arial"/>
          <w:sz w:val="24"/>
          <w:szCs w:val="24"/>
        </w:rPr>
        <w:t xml:space="preserve"> websites</w:t>
      </w:r>
      <w:r>
        <w:rPr>
          <w:rFonts w:eastAsia="Times New Roman" w:cs="Arial"/>
          <w:sz w:val="24"/>
          <w:szCs w:val="24"/>
        </w:rPr>
        <w:t xml:space="preserve"> do instic</w:t>
      </w:r>
      <w:r w:rsidR="00F952A7" w:rsidRPr="00C07ED5">
        <w:rPr>
          <w:rFonts w:eastAsia="Times New Roman" w:cs="Arial"/>
          <w:sz w:val="24"/>
          <w:szCs w:val="24"/>
        </w:rPr>
        <w:t xml:space="preserve"> oferece conteúdo estático, sem personalização, resultando em experiências genéricas para os usuários. A falta de interação personalizada pode levar à perda de engajamento e retenção.</w:t>
      </w:r>
    </w:p>
    <w:p w14:paraId="12B8350A" w14:textId="77777777" w:rsidR="005140B6" w:rsidRPr="00E967C4" w:rsidRDefault="005140B6" w:rsidP="005140B6">
      <w:pPr>
        <w:pStyle w:val="PargrafodaLista"/>
        <w:spacing w:before="0" w:after="0"/>
        <w:jc w:val="both"/>
        <w:rPr>
          <w:rFonts w:cs="Arial"/>
          <w:bCs/>
          <w:color w:val="000000"/>
          <w:szCs w:val="24"/>
          <w:lang w:val="pt-PT"/>
        </w:rPr>
      </w:pPr>
    </w:p>
    <w:p w14:paraId="3FD783B2" w14:textId="77777777" w:rsidR="000561AC" w:rsidRDefault="00A41890">
      <w:pPr>
        <w:pStyle w:val="Default"/>
        <w:spacing w:afterLines="120" w:after="288" w:line="360" w:lineRule="auto"/>
        <w:jc w:val="both"/>
        <w:rPr>
          <w:rFonts w:ascii="Arial" w:hAnsi="Arial" w:cs="Arial"/>
          <w:bCs/>
          <w:lang w:val="pt-PT"/>
        </w:rPr>
      </w:pPr>
      <w:r w:rsidRPr="002D6D1C">
        <w:rPr>
          <w:rFonts w:ascii="Arial" w:hAnsi="Arial" w:cs="Arial"/>
          <w:b/>
          <w:lang w:val="pt-PT"/>
        </w:rPr>
        <w:t>Problema de Investigação:</w:t>
      </w:r>
      <w:r>
        <w:rPr>
          <w:rFonts w:ascii="Arial" w:hAnsi="Arial" w:cs="Arial"/>
          <w:bCs/>
          <w:lang w:val="pt-PT"/>
        </w:rPr>
        <w:t xml:space="preserve"> </w:t>
      </w:r>
      <w:r w:rsidRPr="000761ED">
        <w:rPr>
          <w:rFonts w:ascii="Arial" w:hAnsi="Arial" w:cs="Arial"/>
          <w:bCs/>
          <w:lang w:val="pt-PT"/>
        </w:rPr>
        <w:t xml:space="preserve">Como </w:t>
      </w:r>
      <w:r w:rsidR="00D2041D">
        <w:rPr>
          <w:rFonts w:ascii="Arial" w:hAnsi="Arial" w:cs="Arial"/>
          <w:bCs/>
          <w:lang w:val="pt-PT"/>
        </w:rPr>
        <w:t xml:space="preserve">melhorar a experiência dos estudantes do </w:t>
      </w:r>
      <w:bookmarkStart w:id="1" w:name="_Hlk153338167"/>
      <w:r w:rsidR="00D2041D">
        <w:rPr>
          <w:rFonts w:ascii="Arial" w:hAnsi="Arial" w:cs="Arial"/>
          <w:bCs/>
          <w:lang w:val="pt-PT"/>
        </w:rPr>
        <w:t>instituto de tecnologia de informação e comunicação</w:t>
      </w:r>
      <w:bookmarkEnd w:id="1"/>
      <w:r w:rsidR="00D2041D">
        <w:rPr>
          <w:rFonts w:ascii="Arial" w:hAnsi="Arial" w:cs="Arial"/>
          <w:bCs/>
          <w:lang w:val="pt-PT"/>
        </w:rPr>
        <w:t xml:space="preserve"> e a personalização de informação no site?</w:t>
      </w:r>
    </w:p>
    <w:p w14:paraId="49E40CF2" w14:textId="77777777" w:rsidR="000561AC" w:rsidRDefault="00A41890">
      <w:pPr>
        <w:pStyle w:val="Default"/>
        <w:spacing w:afterLines="120" w:after="288" w:line="360" w:lineRule="auto"/>
        <w:jc w:val="both"/>
        <w:rPr>
          <w:rFonts w:cs="Arial"/>
          <w:bCs/>
          <w:lang w:val="pt-PT"/>
        </w:rPr>
      </w:pPr>
      <w:r w:rsidRPr="002D6D1C">
        <w:rPr>
          <w:rFonts w:ascii="Arial" w:hAnsi="Arial" w:cs="Arial"/>
          <w:b/>
          <w:lang w:val="pt-PT"/>
        </w:rPr>
        <w:t xml:space="preserve">Objecto de </w:t>
      </w:r>
      <w:r w:rsidR="00D2041D" w:rsidRPr="002D6D1C">
        <w:rPr>
          <w:rFonts w:ascii="Arial" w:hAnsi="Arial" w:cs="Arial"/>
          <w:b/>
          <w:lang w:val="pt-PT"/>
        </w:rPr>
        <w:t>estudo</w:t>
      </w:r>
      <w:ins w:id="2" w:author="CEACIS" w:date="2024-01-02T14:39:00Z">
        <w:r w:rsidR="00FD69DC">
          <w:rPr>
            <w:rFonts w:ascii="Arial" w:hAnsi="Arial" w:cs="Arial"/>
            <w:b/>
            <w:lang w:val="pt-PT"/>
          </w:rPr>
          <w:t>: Estudo de processos de pag</w:t>
        </w:r>
      </w:ins>
      <w:ins w:id="3" w:author="CEACIS" w:date="2024-01-02T14:49:00Z">
        <w:r w:rsidR="005A7D04">
          <w:rPr>
            <w:rFonts w:ascii="Arial" w:hAnsi="Arial" w:cs="Arial"/>
            <w:b/>
            <w:lang w:val="pt-PT"/>
          </w:rPr>
          <w:t>inas web com recurso a AI</w:t>
        </w:r>
      </w:ins>
      <w:del w:id="4" w:author="CEACIS" w:date="2024-01-02T14:39:00Z">
        <w:r w:rsidR="00D2041D" w:rsidRPr="002D6D1C" w:rsidDel="00FD69DC">
          <w:rPr>
            <w:rFonts w:ascii="Arial" w:hAnsi="Arial" w:cs="Arial"/>
            <w:b/>
            <w:lang w:val="pt-PT"/>
          </w:rPr>
          <w:delText>.</w:delText>
        </w:r>
      </w:del>
    </w:p>
    <w:p w14:paraId="4CD16C1E" w14:textId="77777777" w:rsidR="005E75C2" w:rsidRDefault="00A41890">
      <w:pPr>
        <w:pStyle w:val="Default"/>
        <w:spacing w:afterLines="120" w:after="288" w:line="360" w:lineRule="auto"/>
        <w:jc w:val="both"/>
        <w:rPr>
          <w:rStyle w:val="fontstyle01"/>
          <w:rFonts w:eastAsiaTheme="minorEastAsia"/>
          <w:lang w:val="pt-PT" w:eastAsia="pt-BR"/>
        </w:rPr>
      </w:pPr>
      <w:r w:rsidRPr="00D66622">
        <w:rPr>
          <w:rFonts w:cs="Arial"/>
          <w:b/>
          <w:lang w:val="pt-PT"/>
        </w:rPr>
        <w:t>Campo de acção:</w:t>
      </w:r>
      <w:r w:rsidRPr="00487EDB">
        <w:rPr>
          <w:rFonts w:cs="Arial"/>
          <w:bCs/>
          <w:lang w:val="pt-PT"/>
        </w:rPr>
        <w:t xml:space="preserve"> </w:t>
      </w:r>
      <w:del w:id="5" w:author="CEACIS" w:date="2024-01-02T14:50:00Z">
        <w:r w:rsidR="00D2041D" w:rsidDel="005A7D04">
          <w:rPr>
            <w:rStyle w:val="fontstyle01"/>
            <w:b w:val="0"/>
            <w:bCs w:val="0"/>
            <w:lang w:val="pt-PT"/>
          </w:rPr>
          <w:delText>Desenvolvimento de um</w:delText>
        </w:r>
      </w:del>
      <w:ins w:id="6" w:author="CEACIS" w:date="2024-01-02T14:50:00Z">
        <w:r w:rsidR="005A7D04">
          <w:rPr>
            <w:rStyle w:val="fontstyle01"/>
            <w:b w:val="0"/>
            <w:bCs w:val="0"/>
            <w:lang w:val="pt-PT"/>
          </w:rPr>
          <w:t>O</w:t>
        </w:r>
      </w:ins>
      <w:r w:rsidR="00D2041D">
        <w:rPr>
          <w:rStyle w:val="fontstyle01"/>
          <w:b w:val="0"/>
          <w:bCs w:val="0"/>
          <w:lang w:val="pt-PT"/>
        </w:rPr>
        <w:t xml:space="preserve"> site </w:t>
      </w:r>
      <w:del w:id="7" w:author="CEACIS" w:date="2024-01-02T14:50:00Z">
        <w:r w:rsidR="00D2041D" w:rsidDel="005A7D04">
          <w:rPr>
            <w:rStyle w:val="fontstyle01"/>
            <w:b w:val="0"/>
            <w:bCs w:val="0"/>
            <w:lang w:val="pt-PT"/>
          </w:rPr>
          <w:delText xml:space="preserve">com recursos de IA para </w:delText>
        </w:r>
      </w:del>
      <w:ins w:id="8" w:author="CEACIS" w:date="2024-01-02T14:50:00Z">
        <w:r w:rsidR="005A7D04">
          <w:rPr>
            <w:rStyle w:val="fontstyle01"/>
            <w:b w:val="0"/>
            <w:bCs w:val="0"/>
            <w:lang w:val="pt-PT"/>
          </w:rPr>
          <w:t>d</w:t>
        </w:r>
      </w:ins>
      <w:r w:rsidR="00D2041D">
        <w:rPr>
          <w:rStyle w:val="fontstyle01"/>
          <w:b w:val="0"/>
          <w:bCs w:val="0"/>
          <w:lang w:val="pt-PT"/>
        </w:rPr>
        <w:t xml:space="preserve">o </w:t>
      </w:r>
      <w:r w:rsidR="00D2041D">
        <w:rPr>
          <w:rFonts w:ascii="Arial" w:hAnsi="Arial" w:cs="Arial"/>
          <w:bCs/>
          <w:lang w:val="pt-PT"/>
        </w:rPr>
        <w:t>instituto de tecnologia de informação e comunicação</w:t>
      </w:r>
      <w:r w:rsidR="00D2041D">
        <w:rPr>
          <w:rStyle w:val="fontstyle01"/>
          <w:b w:val="0"/>
          <w:bCs w:val="0"/>
          <w:lang w:val="pt-PT"/>
        </w:rPr>
        <w:t>.</w:t>
      </w:r>
    </w:p>
    <w:p w14:paraId="192D8A53" w14:textId="77777777" w:rsidR="00A41890" w:rsidRDefault="00A41890">
      <w:pPr>
        <w:pStyle w:val="Default"/>
        <w:spacing w:afterLines="120" w:after="288" w:line="360" w:lineRule="auto"/>
        <w:jc w:val="both"/>
        <w:rPr>
          <w:rFonts w:cs="Arial"/>
          <w:bCs/>
          <w:lang w:val="pt-PT"/>
        </w:rPr>
      </w:pPr>
      <w:r w:rsidRPr="00FA6A16">
        <w:rPr>
          <w:rFonts w:cs="Arial"/>
          <w:b/>
          <w:lang w:val="pt-PT"/>
        </w:rPr>
        <w:t>Objectivo Geral:</w:t>
      </w:r>
      <w:r w:rsidRPr="00487EDB">
        <w:rPr>
          <w:rFonts w:cs="Arial"/>
          <w:bCs/>
          <w:lang w:val="pt-PT"/>
        </w:rPr>
        <w:t xml:space="preserve"> </w:t>
      </w:r>
      <w:r w:rsidR="00E81E0D" w:rsidRPr="00D2041D">
        <w:rPr>
          <w:rFonts w:ascii="Arial" w:hAnsi="Arial" w:cs="Arial"/>
          <w:bCs/>
          <w:lang w:val="pt-PT"/>
        </w:rPr>
        <w:t xml:space="preserve">Desenvolver </w:t>
      </w:r>
      <w:r w:rsidR="00D2041D" w:rsidRPr="00D2041D">
        <w:rPr>
          <w:rFonts w:ascii="Arial" w:hAnsi="Arial" w:cs="Arial"/>
          <w:bCs/>
          <w:lang w:val="pt-PT"/>
        </w:rPr>
        <w:t>um</w:t>
      </w:r>
      <w:ins w:id="9" w:author="CEACIS" w:date="2024-01-02T14:58:00Z">
        <w:r w:rsidR="00D73BE2">
          <w:rPr>
            <w:rFonts w:ascii="Arial" w:hAnsi="Arial" w:cs="Arial"/>
            <w:bCs/>
            <w:lang w:val="pt-PT"/>
          </w:rPr>
          <w:t>a pagina web</w:t>
        </w:r>
      </w:ins>
      <w:r w:rsidR="00D2041D" w:rsidRPr="00D2041D">
        <w:rPr>
          <w:rFonts w:ascii="Arial" w:hAnsi="Arial" w:cs="Arial"/>
          <w:bCs/>
          <w:lang w:val="pt-PT"/>
        </w:rPr>
        <w:t xml:space="preserve"> </w:t>
      </w:r>
      <w:commentRangeStart w:id="10"/>
      <w:r w:rsidR="00D2041D" w:rsidRPr="00D2041D">
        <w:rPr>
          <w:rFonts w:ascii="Arial" w:hAnsi="Arial" w:cs="Arial"/>
          <w:bCs/>
          <w:lang w:val="pt-PT"/>
        </w:rPr>
        <w:t>site</w:t>
      </w:r>
      <w:commentRangeEnd w:id="10"/>
      <w:r w:rsidR="00D73BE2">
        <w:rPr>
          <w:rStyle w:val="Refdecomentrio"/>
          <w:rFonts w:ascii="Arial" w:hAnsi="Arial" w:cstheme="minorBidi"/>
          <w:color w:val="auto"/>
        </w:rPr>
        <w:commentReference w:id="10"/>
      </w:r>
      <w:r w:rsidR="00D2041D" w:rsidRPr="00D2041D">
        <w:rPr>
          <w:rFonts w:ascii="Arial" w:hAnsi="Arial" w:cs="Arial"/>
          <w:bCs/>
          <w:lang w:val="pt-PT"/>
        </w:rPr>
        <w:t xml:space="preserve"> com recursos de inteligência</w:t>
      </w:r>
      <w:del w:id="11" w:author="CEACIS" w:date="2024-01-02T14:58:00Z">
        <w:r w:rsidR="00D2041D" w:rsidRPr="00D2041D" w:rsidDel="00D73BE2">
          <w:rPr>
            <w:rFonts w:ascii="Arial" w:hAnsi="Arial" w:cs="Arial"/>
            <w:bCs/>
            <w:lang w:val="pt-PT"/>
          </w:rPr>
          <w:delText xml:space="preserve"> artificial para o instituto de tecnologia de informação e comunicação</w:delText>
        </w:r>
      </w:del>
      <w:r w:rsidR="00D2041D" w:rsidRPr="00D2041D">
        <w:rPr>
          <w:rFonts w:ascii="Arial" w:hAnsi="Arial" w:cs="Arial"/>
          <w:bCs/>
          <w:lang w:val="pt-PT"/>
        </w:rPr>
        <w:t>.</w:t>
      </w:r>
    </w:p>
    <w:p w14:paraId="03205A50" w14:textId="77777777" w:rsidR="00FA6A16" w:rsidRPr="00D2041D" w:rsidRDefault="00FA6A16" w:rsidP="00487EDB">
      <w:pPr>
        <w:spacing w:before="0" w:after="0" w:line="240" w:lineRule="auto"/>
        <w:jc w:val="both"/>
        <w:rPr>
          <w:rFonts w:cs="Arial"/>
          <w:bCs/>
          <w:color w:val="FF0000"/>
          <w:szCs w:val="24"/>
          <w:lang w:val="pt-PT"/>
        </w:rPr>
      </w:pPr>
    </w:p>
    <w:p w14:paraId="0B355F78" w14:textId="77777777" w:rsidR="000561AC" w:rsidRPr="00F952A7" w:rsidRDefault="00A41890" w:rsidP="00DE0A2B">
      <w:pPr>
        <w:pStyle w:val="Default"/>
        <w:spacing w:line="360" w:lineRule="auto"/>
        <w:jc w:val="both"/>
        <w:rPr>
          <w:rFonts w:ascii="Arial" w:hAnsi="Arial" w:cs="Arial"/>
          <w:b/>
          <w:color w:val="auto"/>
          <w:lang w:val="pt-PT"/>
        </w:rPr>
      </w:pPr>
      <w:r w:rsidRPr="00F952A7">
        <w:rPr>
          <w:rFonts w:ascii="Arial" w:hAnsi="Arial" w:cs="Arial"/>
          <w:b/>
          <w:color w:val="auto"/>
          <w:lang w:val="pt-PT"/>
        </w:rPr>
        <w:t xml:space="preserve">Objetivos específicos: </w:t>
      </w:r>
    </w:p>
    <w:p w14:paraId="199C3F1D" w14:textId="77777777" w:rsidR="00F952A7" w:rsidRPr="00F952A7" w:rsidRDefault="00F952A7" w:rsidP="00F952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</w:rPr>
      </w:pPr>
      <w:r w:rsidRPr="00F952A7">
        <w:rPr>
          <w:rFonts w:eastAsia="Times New Roman" w:cs="Arial"/>
          <w:szCs w:val="24"/>
        </w:rPr>
        <w:t>Implementar um Sistema de Personalização Dinâmica: Desenvolver e integrar um sistema de IA para personalização dinâmica do conteúdo, levando em consideração preferências e comportamentos do usuário.</w:t>
      </w:r>
    </w:p>
    <w:p w14:paraId="1A2DEEB4" w14:textId="77777777" w:rsidR="00F952A7" w:rsidRPr="00F952A7" w:rsidRDefault="00F952A7" w:rsidP="00F952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</w:rPr>
      </w:pPr>
      <w:r w:rsidRPr="00F952A7">
        <w:rPr>
          <w:rFonts w:eastAsia="Times New Roman" w:cs="Arial"/>
          <w:szCs w:val="24"/>
        </w:rPr>
        <w:t>Análise Preditiva de Necessidades: Utilizar algoritmos de aprendizado de máquina para prever as necessidades do usuário e apresentar informações relevantes de forma proativa.</w:t>
      </w:r>
    </w:p>
    <w:p w14:paraId="6F2B3C4D" w14:textId="77777777" w:rsidR="00F952A7" w:rsidRPr="00F952A7" w:rsidRDefault="00F952A7" w:rsidP="00F952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</w:rPr>
      </w:pPr>
      <w:r w:rsidRPr="00F952A7">
        <w:rPr>
          <w:rFonts w:eastAsia="Times New Roman" w:cs="Arial"/>
          <w:szCs w:val="24"/>
        </w:rPr>
        <w:t>Integrar Assistência Virtual: Implementar uma interface de assistência virtual alimentada por IA para responder a consultas, fornecer suporte e guiar os usuários de maneira personalizada.</w:t>
      </w:r>
    </w:p>
    <w:p w14:paraId="68B55469" w14:textId="77777777" w:rsidR="00F952A7" w:rsidRPr="00F952A7" w:rsidRDefault="00F952A7" w:rsidP="00F952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</w:rPr>
      </w:pPr>
      <w:r w:rsidRPr="00F952A7">
        <w:rPr>
          <w:rFonts w:eastAsia="Times New Roman" w:cs="Arial"/>
          <w:szCs w:val="24"/>
        </w:rPr>
        <w:t>Otimização de Processos com IA: Explorar como a IA pode otimizar processos, como busca, filtragem e classificação de informações, para tornar a interação mais eficiente.</w:t>
      </w:r>
    </w:p>
    <w:p w14:paraId="0F744119" w14:textId="77777777" w:rsidR="00F952A7" w:rsidRPr="00F00925" w:rsidRDefault="00F952A7" w:rsidP="00F952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79F226B5" w14:textId="77777777" w:rsidR="00730300" w:rsidRPr="00D2041D" w:rsidRDefault="00730300" w:rsidP="00F952A7">
      <w:pPr>
        <w:pStyle w:val="Default"/>
        <w:spacing w:line="360" w:lineRule="auto"/>
        <w:jc w:val="both"/>
        <w:rPr>
          <w:rFonts w:cs="Arial"/>
          <w:bCs/>
          <w:color w:val="FF0000"/>
          <w:lang w:val="pt-PT"/>
        </w:rPr>
      </w:pPr>
    </w:p>
    <w:p w14:paraId="59C3EAA8" w14:textId="77777777" w:rsidR="00DE0A2B" w:rsidRPr="00D2041D" w:rsidRDefault="00DE0A2B" w:rsidP="00A41890">
      <w:pPr>
        <w:spacing w:before="0" w:line="240" w:lineRule="auto"/>
        <w:jc w:val="both"/>
        <w:rPr>
          <w:rFonts w:cs="Arial"/>
          <w:bCs/>
          <w:color w:val="FF0000"/>
          <w:szCs w:val="24"/>
          <w:lang w:val="pt-PT"/>
        </w:rPr>
      </w:pPr>
    </w:p>
    <w:p w14:paraId="4C0E2771" w14:textId="77777777" w:rsidR="00DE0A2B" w:rsidRDefault="00DE0A2B" w:rsidP="00A41890">
      <w:pPr>
        <w:spacing w:before="0" w:line="240" w:lineRule="auto"/>
        <w:jc w:val="both"/>
        <w:rPr>
          <w:rFonts w:cs="Arial"/>
          <w:bCs/>
          <w:color w:val="FF0000"/>
          <w:szCs w:val="24"/>
          <w:lang w:val="pt-PT"/>
        </w:rPr>
      </w:pPr>
    </w:p>
    <w:p w14:paraId="560BEFEB" w14:textId="77777777" w:rsidR="00F952A7" w:rsidRPr="00D2041D" w:rsidRDefault="00F952A7" w:rsidP="00A41890">
      <w:pPr>
        <w:spacing w:before="0" w:line="240" w:lineRule="auto"/>
        <w:jc w:val="both"/>
        <w:rPr>
          <w:rFonts w:cs="Arial"/>
          <w:bCs/>
          <w:color w:val="FF0000"/>
          <w:szCs w:val="24"/>
          <w:lang w:val="pt-PT"/>
        </w:rPr>
      </w:pPr>
    </w:p>
    <w:p w14:paraId="22FFEA5B" w14:textId="77777777" w:rsidR="00DE0A2B" w:rsidRPr="00D2041D" w:rsidRDefault="00DE0A2B" w:rsidP="00A41890">
      <w:pPr>
        <w:spacing w:before="0" w:line="240" w:lineRule="auto"/>
        <w:jc w:val="both"/>
        <w:rPr>
          <w:rFonts w:cs="Arial"/>
          <w:bCs/>
          <w:color w:val="FF0000"/>
          <w:szCs w:val="24"/>
          <w:lang w:val="pt-PT"/>
        </w:rPr>
      </w:pPr>
    </w:p>
    <w:p w14:paraId="4ECE72AF" w14:textId="77777777" w:rsidR="00DE0A2B" w:rsidRPr="00D2041D" w:rsidRDefault="00DE0A2B" w:rsidP="00A41890">
      <w:pPr>
        <w:spacing w:before="0" w:line="240" w:lineRule="auto"/>
        <w:jc w:val="both"/>
        <w:rPr>
          <w:rFonts w:cs="Arial"/>
          <w:bCs/>
          <w:color w:val="FF0000"/>
          <w:szCs w:val="24"/>
          <w:lang w:val="pt-PT"/>
        </w:rPr>
      </w:pPr>
    </w:p>
    <w:p w14:paraId="6112844E" w14:textId="77777777" w:rsidR="002C2B84" w:rsidRPr="00F952A7" w:rsidRDefault="00A41890" w:rsidP="00DE0A2B">
      <w:pPr>
        <w:spacing w:before="0"/>
        <w:jc w:val="both"/>
        <w:rPr>
          <w:rFonts w:cs="Arial"/>
          <w:b/>
          <w:szCs w:val="24"/>
          <w:lang w:val="pt-PT"/>
        </w:rPr>
      </w:pPr>
      <w:r w:rsidRPr="00F952A7">
        <w:rPr>
          <w:rFonts w:cs="Arial"/>
          <w:b/>
          <w:szCs w:val="24"/>
          <w:lang w:val="pt-PT"/>
        </w:rPr>
        <w:t xml:space="preserve">Tarefas de Investigação: </w:t>
      </w:r>
    </w:p>
    <w:p w14:paraId="1E6A9149" w14:textId="77777777" w:rsidR="00A41890" w:rsidRPr="00F952A7" w:rsidRDefault="00A41890" w:rsidP="00DE0A2B">
      <w:pPr>
        <w:pStyle w:val="PargrafodaLista"/>
        <w:numPr>
          <w:ilvl w:val="0"/>
          <w:numId w:val="8"/>
        </w:numPr>
        <w:spacing w:before="0"/>
        <w:jc w:val="both"/>
        <w:rPr>
          <w:rFonts w:cs="Arial"/>
          <w:bCs/>
          <w:szCs w:val="24"/>
          <w:lang w:val="pt-PT"/>
        </w:rPr>
      </w:pPr>
      <w:r w:rsidRPr="00F952A7">
        <w:rPr>
          <w:rFonts w:cs="Arial"/>
          <w:bCs/>
          <w:szCs w:val="24"/>
          <w:lang w:val="pt-PT"/>
        </w:rPr>
        <w:t xml:space="preserve">Análise dos principais conceitos relacionados </w:t>
      </w:r>
      <w:r w:rsidR="00F952A7" w:rsidRPr="00F952A7">
        <w:rPr>
          <w:rFonts w:cs="Arial"/>
          <w:bCs/>
          <w:szCs w:val="24"/>
          <w:lang w:val="pt-PT"/>
        </w:rPr>
        <w:t>a páginas web com recursos de ia</w:t>
      </w:r>
      <w:r w:rsidRPr="00F952A7">
        <w:rPr>
          <w:rFonts w:cs="Arial"/>
          <w:bCs/>
          <w:szCs w:val="24"/>
          <w:lang w:val="pt-PT"/>
        </w:rPr>
        <w:t>,</w:t>
      </w:r>
      <w:r w:rsidR="00F952A7" w:rsidRPr="00F952A7">
        <w:rPr>
          <w:rFonts w:cs="Arial"/>
          <w:bCs/>
          <w:szCs w:val="24"/>
          <w:lang w:val="pt-PT"/>
        </w:rPr>
        <w:t xml:space="preserve"> </w:t>
      </w:r>
      <w:r w:rsidRPr="00F952A7">
        <w:rPr>
          <w:rFonts w:cs="Arial"/>
          <w:bCs/>
          <w:szCs w:val="24"/>
          <w:lang w:val="pt-PT"/>
        </w:rPr>
        <w:t>com intuito de obter base teórica para desenvolvimento da solução</w:t>
      </w:r>
      <w:r w:rsidR="009D6A31" w:rsidRPr="00F952A7">
        <w:rPr>
          <w:rFonts w:cs="Arial"/>
          <w:bCs/>
          <w:szCs w:val="24"/>
          <w:lang w:val="pt-PT"/>
        </w:rPr>
        <w:t>;</w:t>
      </w:r>
      <w:r w:rsidRPr="00F952A7">
        <w:rPr>
          <w:rFonts w:cs="Arial"/>
          <w:bCs/>
          <w:szCs w:val="24"/>
          <w:lang w:val="pt-PT"/>
        </w:rPr>
        <w:t xml:space="preserve"> </w:t>
      </w:r>
    </w:p>
    <w:p w14:paraId="7954550A" w14:textId="77777777" w:rsidR="002C2B84" w:rsidRPr="00F952A7" w:rsidRDefault="003678BF" w:rsidP="00DE0A2B">
      <w:pPr>
        <w:pStyle w:val="PargrafodaLista"/>
        <w:numPr>
          <w:ilvl w:val="0"/>
          <w:numId w:val="8"/>
        </w:numPr>
        <w:spacing w:before="0" w:after="0"/>
        <w:jc w:val="both"/>
        <w:rPr>
          <w:rFonts w:cs="Arial"/>
          <w:bCs/>
          <w:szCs w:val="24"/>
          <w:lang w:val="pt-PT"/>
        </w:rPr>
      </w:pPr>
      <w:r w:rsidRPr="00F952A7">
        <w:rPr>
          <w:rFonts w:cs="Arial"/>
          <w:bCs/>
          <w:szCs w:val="24"/>
          <w:lang w:val="pt-PT"/>
        </w:rPr>
        <w:t>Levantamento dos dados concernente ao funcionamento</w:t>
      </w:r>
      <w:r w:rsidR="003A4E6D" w:rsidRPr="00F952A7">
        <w:rPr>
          <w:rFonts w:cs="Arial"/>
          <w:bCs/>
          <w:szCs w:val="24"/>
          <w:lang w:val="pt-PT"/>
        </w:rPr>
        <w:t xml:space="preserve"> da </w:t>
      </w:r>
      <w:r w:rsidR="00F952A7" w:rsidRPr="00F952A7">
        <w:rPr>
          <w:rFonts w:cs="Arial"/>
          <w:bCs/>
          <w:szCs w:val="24"/>
          <w:lang w:val="pt-PT"/>
        </w:rPr>
        <w:t>ia com estudantes e usuários de inteligência artificial</w:t>
      </w:r>
      <w:r w:rsidR="009D6A31" w:rsidRPr="00F952A7">
        <w:rPr>
          <w:rFonts w:cs="Arial"/>
          <w:bCs/>
          <w:szCs w:val="24"/>
          <w:lang w:val="pt-PT"/>
        </w:rPr>
        <w:t>;</w:t>
      </w:r>
      <w:r w:rsidR="00A41890" w:rsidRPr="00F952A7">
        <w:rPr>
          <w:rFonts w:cs="Arial"/>
          <w:bCs/>
          <w:szCs w:val="24"/>
          <w:lang w:val="pt-PT"/>
        </w:rPr>
        <w:t xml:space="preserve"> </w:t>
      </w:r>
    </w:p>
    <w:p w14:paraId="334F5153" w14:textId="77777777" w:rsidR="002C2B84" w:rsidRPr="008A3582" w:rsidRDefault="00A41890" w:rsidP="00DE0A2B">
      <w:pPr>
        <w:pStyle w:val="PargrafodaLista"/>
        <w:numPr>
          <w:ilvl w:val="0"/>
          <w:numId w:val="8"/>
        </w:numPr>
        <w:spacing w:before="0" w:after="0"/>
        <w:jc w:val="both"/>
        <w:rPr>
          <w:rFonts w:cs="Arial"/>
          <w:bCs/>
          <w:szCs w:val="24"/>
          <w:lang w:val="pt-PT"/>
        </w:rPr>
      </w:pPr>
      <w:r w:rsidRPr="008A3582">
        <w:rPr>
          <w:rFonts w:cs="Arial"/>
          <w:bCs/>
          <w:szCs w:val="24"/>
          <w:lang w:val="pt-PT"/>
        </w:rPr>
        <w:t xml:space="preserve">Seleção das metodologias e ferramentas de informáticas para desenvolvimento de um </w:t>
      </w:r>
      <w:r w:rsidR="00F952A7" w:rsidRPr="008A3582">
        <w:rPr>
          <w:rFonts w:cs="Arial"/>
          <w:bCs/>
          <w:szCs w:val="24"/>
          <w:lang w:val="pt-PT"/>
        </w:rPr>
        <w:t>web site para o instic com recursos de inteligência artificial</w:t>
      </w:r>
      <w:r w:rsidR="009D6A31" w:rsidRPr="008A3582">
        <w:rPr>
          <w:rFonts w:cs="Arial"/>
          <w:bCs/>
          <w:szCs w:val="24"/>
          <w:lang w:val="pt-PT"/>
        </w:rPr>
        <w:t>;</w:t>
      </w:r>
      <w:r w:rsidRPr="008A3582">
        <w:rPr>
          <w:rFonts w:cs="Arial"/>
          <w:bCs/>
          <w:szCs w:val="24"/>
          <w:lang w:val="pt-PT"/>
        </w:rPr>
        <w:t xml:space="preserve"> </w:t>
      </w:r>
    </w:p>
    <w:p w14:paraId="04EFBE30" w14:textId="77777777" w:rsidR="002C2B84" w:rsidRPr="008A3582" w:rsidRDefault="00A41890" w:rsidP="00DE0A2B">
      <w:pPr>
        <w:pStyle w:val="PargrafodaLista"/>
        <w:numPr>
          <w:ilvl w:val="0"/>
          <w:numId w:val="8"/>
        </w:numPr>
        <w:spacing w:before="0" w:after="0"/>
        <w:jc w:val="both"/>
        <w:rPr>
          <w:rFonts w:cs="Arial"/>
          <w:bCs/>
          <w:szCs w:val="24"/>
          <w:lang w:val="pt-PT"/>
        </w:rPr>
      </w:pPr>
      <w:r w:rsidRPr="008A3582">
        <w:rPr>
          <w:rFonts w:cs="Arial"/>
          <w:bCs/>
          <w:szCs w:val="24"/>
          <w:lang w:val="pt-PT"/>
        </w:rPr>
        <w:t>Obtenção de requisitos funcionais e não funcionais para um repositório bibliográfico</w:t>
      </w:r>
      <w:r w:rsidR="009D6A31" w:rsidRPr="008A3582">
        <w:rPr>
          <w:rFonts w:cs="Arial"/>
          <w:bCs/>
          <w:szCs w:val="24"/>
          <w:lang w:val="pt-PT"/>
        </w:rPr>
        <w:t>;</w:t>
      </w:r>
      <w:r w:rsidRPr="008A3582">
        <w:rPr>
          <w:rFonts w:cs="Arial"/>
          <w:bCs/>
          <w:szCs w:val="24"/>
          <w:lang w:val="pt-PT"/>
        </w:rPr>
        <w:t xml:space="preserve"> </w:t>
      </w:r>
    </w:p>
    <w:p w14:paraId="7C5FF387" w14:textId="77777777" w:rsidR="002C2B84" w:rsidRPr="008A3582" w:rsidRDefault="00A41890" w:rsidP="00DE0A2B">
      <w:pPr>
        <w:pStyle w:val="PargrafodaLista"/>
        <w:numPr>
          <w:ilvl w:val="0"/>
          <w:numId w:val="8"/>
        </w:numPr>
        <w:spacing w:before="0" w:after="0"/>
        <w:jc w:val="both"/>
        <w:rPr>
          <w:rFonts w:cs="Arial"/>
          <w:bCs/>
          <w:szCs w:val="24"/>
          <w:lang w:val="pt-PT"/>
        </w:rPr>
      </w:pPr>
      <w:r w:rsidRPr="008A3582">
        <w:rPr>
          <w:rFonts w:cs="Arial"/>
          <w:bCs/>
          <w:szCs w:val="24"/>
          <w:lang w:val="pt-PT"/>
        </w:rPr>
        <w:t xml:space="preserve">Desenho </w:t>
      </w:r>
      <w:r w:rsidR="008A3582" w:rsidRPr="008A3582">
        <w:rPr>
          <w:rFonts w:cs="Arial"/>
          <w:bCs/>
          <w:szCs w:val="24"/>
          <w:lang w:val="pt-PT"/>
        </w:rPr>
        <w:t>de um web site interativo com recursos de inteligência artificial</w:t>
      </w:r>
      <w:r w:rsidR="009D6A31" w:rsidRPr="008A3582">
        <w:rPr>
          <w:rFonts w:cs="Arial"/>
          <w:bCs/>
          <w:szCs w:val="24"/>
          <w:lang w:val="pt-PT"/>
        </w:rPr>
        <w:t>;</w:t>
      </w:r>
      <w:r w:rsidRPr="008A3582">
        <w:rPr>
          <w:rFonts w:cs="Arial"/>
          <w:bCs/>
          <w:szCs w:val="24"/>
          <w:lang w:val="pt-PT"/>
        </w:rPr>
        <w:t xml:space="preserve">  </w:t>
      </w:r>
    </w:p>
    <w:p w14:paraId="080E75D0" w14:textId="77777777" w:rsidR="002C2B84" w:rsidRPr="008A3582" w:rsidRDefault="00A41890" w:rsidP="00DE0A2B">
      <w:pPr>
        <w:pStyle w:val="PargrafodaLista"/>
        <w:numPr>
          <w:ilvl w:val="0"/>
          <w:numId w:val="8"/>
        </w:numPr>
        <w:spacing w:before="0" w:after="0"/>
        <w:jc w:val="both"/>
        <w:rPr>
          <w:rFonts w:cs="Arial"/>
          <w:bCs/>
          <w:szCs w:val="24"/>
          <w:lang w:val="pt-PT"/>
        </w:rPr>
      </w:pPr>
      <w:r w:rsidRPr="008A3582">
        <w:rPr>
          <w:rFonts w:cs="Arial"/>
          <w:bCs/>
          <w:szCs w:val="24"/>
          <w:lang w:val="pt-PT"/>
        </w:rPr>
        <w:t xml:space="preserve">Desenvolvimento </w:t>
      </w:r>
      <w:r w:rsidR="008A3582" w:rsidRPr="008A3582">
        <w:rPr>
          <w:rFonts w:cs="Arial"/>
          <w:bCs/>
          <w:szCs w:val="24"/>
          <w:lang w:val="pt-PT"/>
        </w:rPr>
        <w:t>do web site com recursos de inteligência artificial</w:t>
      </w:r>
      <w:r w:rsidR="009D6A31" w:rsidRPr="008A3582">
        <w:rPr>
          <w:rFonts w:cs="Arial"/>
          <w:bCs/>
          <w:szCs w:val="24"/>
          <w:lang w:val="pt-PT"/>
        </w:rPr>
        <w:t>;</w:t>
      </w:r>
    </w:p>
    <w:p w14:paraId="2DCA521A" w14:textId="77777777" w:rsidR="00A41890" w:rsidRPr="008A3582" w:rsidRDefault="00A41890" w:rsidP="00DE0A2B">
      <w:pPr>
        <w:pStyle w:val="PargrafodaLista"/>
        <w:numPr>
          <w:ilvl w:val="0"/>
          <w:numId w:val="8"/>
        </w:numPr>
        <w:spacing w:before="0" w:after="0"/>
        <w:jc w:val="both"/>
        <w:rPr>
          <w:rFonts w:cs="Arial"/>
          <w:bCs/>
          <w:szCs w:val="24"/>
          <w:lang w:val="pt-PT"/>
        </w:rPr>
      </w:pPr>
      <w:r w:rsidRPr="008A3582">
        <w:rPr>
          <w:rFonts w:cs="Arial"/>
          <w:bCs/>
          <w:szCs w:val="24"/>
          <w:lang w:val="pt-PT"/>
        </w:rPr>
        <w:t>Estruturação</w:t>
      </w:r>
      <w:r w:rsidR="001B2DAE" w:rsidRPr="008A3582">
        <w:rPr>
          <w:rFonts w:cs="Arial"/>
          <w:bCs/>
          <w:szCs w:val="24"/>
          <w:lang w:val="pt-PT"/>
        </w:rPr>
        <w:t xml:space="preserve"> de</w:t>
      </w:r>
      <w:r w:rsidRPr="008A3582">
        <w:rPr>
          <w:rFonts w:cs="Arial"/>
          <w:bCs/>
          <w:szCs w:val="24"/>
          <w:lang w:val="pt-PT"/>
        </w:rPr>
        <w:t xml:space="preserve"> um </w:t>
      </w:r>
      <w:r w:rsidR="008A3582" w:rsidRPr="008A3582">
        <w:rPr>
          <w:rFonts w:cs="Arial"/>
          <w:bCs/>
          <w:szCs w:val="24"/>
          <w:lang w:val="pt-PT"/>
        </w:rPr>
        <w:t>web site com recursos de ia</w:t>
      </w:r>
      <w:r w:rsidR="00D43B94" w:rsidRPr="008A3582">
        <w:rPr>
          <w:rFonts w:cs="Arial"/>
          <w:bCs/>
          <w:szCs w:val="24"/>
          <w:lang w:val="pt-PT"/>
        </w:rPr>
        <w:t>;</w:t>
      </w:r>
    </w:p>
    <w:p w14:paraId="45BC895C" w14:textId="77777777" w:rsidR="00A41890" w:rsidRPr="008A3582" w:rsidRDefault="00A41890" w:rsidP="00DE0A2B">
      <w:pPr>
        <w:pStyle w:val="PargrafodaLista"/>
        <w:numPr>
          <w:ilvl w:val="0"/>
          <w:numId w:val="8"/>
        </w:numPr>
        <w:spacing w:after="0"/>
        <w:jc w:val="both"/>
        <w:rPr>
          <w:rFonts w:cs="Arial"/>
          <w:bCs/>
          <w:szCs w:val="24"/>
          <w:lang w:val="pt-PT"/>
        </w:rPr>
      </w:pPr>
      <w:r w:rsidRPr="008A3582">
        <w:rPr>
          <w:rFonts w:cs="Arial"/>
          <w:bCs/>
          <w:szCs w:val="24"/>
          <w:lang w:val="pt-PT"/>
        </w:rPr>
        <w:t xml:space="preserve">Implementação de um </w:t>
      </w:r>
      <w:r w:rsidR="008A3582" w:rsidRPr="008A3582">
        <w:rPr>
          <w:rFonts w:cs="Arial"/>
          <w:bCs/>
          <w:szCs w:val="24"/>
          <w:lang w:val="pt-PT"/>
        </w:rPr>
        <w:t>web site com recursos de inteligência artificial para o instic</w:t>
      </w:r>
      <w:r w:rsidR="00D43B94" w:rsidRPr="008A3582">
        <w:rPr>
          <w:rFonts w:cs="Arial"/>
          <w:bCs/>
          <w:szCs w:val="24"/>
          <w:lang w:val="pt-PT"/>
        </w:rPr>
        <w:t>;</w:t>
      </w:r>
    </w:p>
    <w:p w14:paraId="6CEE670F" w14:textId="77777777" w:rsidR="002C2B84" w:rsidRPr="008A3582" w:rsidRDefault="00A41890" w:rsidP="00DE0A2B">
      <w:pPr>
        <w:pStyle w:val="PargrafodaLista"/>
        <w:numPr>
          <w:ilvl w:val="0"/>
          <w:numId w:val="8"/>
        </w:numPr>
        <w:spacing w:before="0" w:after="0"/>
        <w:jc w:val="both"/>
        <w:rPr>
          <w:rFonts w:cs="Arial"/>
          <w:bCs/>
          <w:szCs w:val="24"/>
          <w:lang w:val="pt-PT"/>
        </w:rPr>
      </w:pPr>
      <w:r w:rsidRPr="008A3582">
        <w:rPr>
          <w:rFonts w:cs="Arial"/>
          <w:bCs/>
          <w:szCs w:val="24"/>
          <w:lang w:val="pt-PT"/>
        </w:rPr>
        <w:t xml:space="preserve">Validação do </w:t>
      </w:r>
      <w:r w:rsidR="008A3582" w:rsidRPr="008A3582">
        <w:rPr>
          <w:rFonts w:cs="Arial"/>
          <w:bCs/>
          <w:szCs w:val="24"/>
          <w:lang w:val="pt-PT"/>
        </w:rPr>
        <w:t>web site com recursos de inteligência artificial do intic</w:t>
      </w:r>
      <w:r w:rsidR="00D43B94" w:rsidRPr="008A3582">
        <w:rPr>
          <w:rFonts w:cs="Arial"/>
          <w:bCs/>
          <w:szCs w:val="24"/>
          <w:lang w:val="pt-PT"/>
        </w:rPr>
        <w:t>;</w:t>
      </w:r>
      <w:r w:rsidRPr="008A3582">
        <w:rPr>
          <w:rFonts w:cs="Arial"/>
          <w:bCs/>
          <w:szCs w:val="24"/>
          <w:lang w:val="pt-PT"/>
        </w:rPr>
        <w:t xml:space="preserve"> </w:t>
      </w:r>
    </w:p>
    <w:p w14:paraId="10F4A616" w14:textId="77777777" w:rsidR="00A41890" w:rsidRPr="008A3582" w:rsidRDefault="00A41890" w:rsidP="00DE0A2B">
      <w:pPr>
        <w:pStyle w:val="PargrafodaLista"/>
        <w:numPr>
          <w:ilvl w:val="0"/>
          <w:numId w:val="8"/>
        </w:numPr>
        <w:spacing w:before="0" w:after="0"/>
        <w:jc w:val="both"/>
        <w:rPr>
          <w:rFonts w:cs="Arial"/>
          <w:bCs/>
          <w:szCs w:val="24"/>
          <w:lang w:val="pt-PT"/>
        </w:rPr>
      </w:pPr>
      <w:r w:rsidRPr="008A3582">
        <w:rPr>
          <w:rFonts w:cs="Arial"/>
          <w:bCs/>
          <w:szCs w:val="24"/>
          <w:lang w:val="pt-PT"/>
        </w:rPr>
        <w:t xml:space="preserve">Elaboração e realização das provas para validar o comportamento do </w:t>
      </w:r>
      <w:r w:rsidR="008A3582" w:rsidRPr="008A3582">
        <w:rPr>
          <w:rFonts w:cs="Arial"/>
          <w:bCs/>
          <w:szCs w:val="24"/>
          <w:lang w:val="pt-PT"/>
        </w:rPr>
        <w:t>web site</w:t>
      </w:r>
      <w:r w:rsidRPr="008A3582">
        <w:rPr>
          <w:rFonts w:cs="Arial"/>
          <w:bCs/>
          <w:szCs w:val="24"/>
          <w:lang w:val="pt-PT"/>
        </w:rPr>
        <w:t>.</w:t>
      </w:r>
    </w:p>
    <w:p w14:paraId="14944262" w14:textId="77777777" w:rsidR="00E967C4" w:rsidRPr="00D2041D" w:rsidRDefault="00E967C4" w:rsidP="00FA6A16">
      <w:pPr>
        <w:spacing w:before="0" w:after="0" w:line="240" w:lineRule="auto"/>
        <w:jc w:val="both"/>
        <w:rPr>
          <w:rFonts w:cs="Arial"/>
          <w:bCs/>
          <w:color w:val="FF0000"/>
          <w:szCs w:val="24"/>
          <w:lang w:val="pt-PT"/>
        </w:rPr>
      </w:pPr>
    </w:p>
    <w:p w14:paraId="16C35969" w14:textId="77777777" w:rsidR="00A41890" w:rsidRPr="00D2041D" w:rsidRDefault="00A41890" w:rsidP="0091739B">
      <w:pPr>
        <w:jc w:val="both"/>
        <w:rPr>
          <w:rFonts w:cs="Arial"/>
          <w:bCs/>
          <w:color w:val="FF0000"/>
          <w:szCs w:val="24"/>
          <w:lang w:val="pt-PT"/>
        </w:rPr>
      </w:pPr>
      <w:r w:rsidRPr="008A3582">
        <w:rPr>
          <w:rFonts w:cs="Arial"/>
          <w:b/>
          <w:szCs w:val="24"/>
          <w:lang w:val="pt-PT"/>
        </w:rPr>
        <w:t>Ideia a defender:</w:t>
      </w:r>
      <w:r w:rsidRPr="00D2041D">
        <w:rPr>
          <w:rFonts w:cs="Arial"/>
          <w:bCs/>
          <w:color w:val="FF0000"/>
          <w:szCs w:val="24"/>
          <w:lang w:val="pt-PT"/>
        </w:rPr>
        <w:t xml:space="preserve"> </w:t>
      </w:r>
      <w:r w:rsidRPr="008A3582">
        <w:rPr>
          <w:rFonts w:cs="Arial"/>
          <w:bCs/>
          <w:szCs w:val="24"/>
          <w:lang w:val="pt-PT"/>
        </w:rPr>
        <w:t xml:space="preserve">com o desenvolvimento do </w:t>
      </w:r>
      <w:r w:rsidR="002C2B84" w:rsidRPr="008A3582">
        <w:rPr>
          <w:rFonts w:cs="Arial"/>
          <w:bCs/>
          <w:szCs w:val="24"/>
          <w:lang w:val="pt-PT"/>
        </w:rPr>
        <w:t>sistema</w:t>
      </w:r>
      <w:r w:rsidRPr="008A3582">
        <w:rPr>
          <w:rFonts w:cs="Arial"/>
          <w:bCs/>
          <w:szCs w:val="24"/>
          <w:lang w:val="pt-PT"/>
        </w:rPr>
        <w:t xml:space="preserve"> para </w:t>
      </w:r>
      <w:r w:rsidR="002C2B84" w:rsidRPr="008A3582">
        <w:rPr>
          <w:rFonts w:cs="Arial"/>
          <w:bCs/>
          <w:szCs w:val="24"/>
          <w:lang w:val="pt-PT"/>
        </w:rPr>
        <w:t>gestã</w:t>
      </w:r>
      <w:r w:rsidRPr="008A3582">
        <w:rPr>
          <w:rFonts w:cs="Arial"/>
          <w:bCs/>
          <w:szCs w:val="24"/>
          <w:lang w:val="pt-PT"/>
        </w:rPr>
        <w:t>o</w:t>
      </w:r>
      <w:r w:rsidR="002C2B84" w:rsidRPr="008A3582">
        <w:rPr>
          <w:rFonts w:cs="Arial"/>
          <w:bCs/>
          <w:szCs w:val="24"/>
          <w:lang w:val="pt-PT"/>
        </w:rPr>
        <w:t xml:space="preserve"> de vendas e</w:t>
      </w:r>
      <w:r w:rsidRPr="008A3582">
        <w:rPr>
          <w:rFonts w:cs="Arial"/>
          <w:bCs/>
          <w:szCs w:val="24"/>
          <w:lang w:val="pt-PT"/>
        </w:rPr>
        <w:t xml:space="preserve"> controle de </w:t>
      </w:r>
      <w:r w:rsidR="002C2B84" w:rsidRPr="008A3582">
        <w:rPr>
          <w:rFonts w:cs="Arial"/>
          <w:bCs/>
          <w:szCs w:val="24"/>
          <w:lang w:val="pt-PT"/>
        </w:rPr>
        <w:t>stock</w:t>
      </w:r>
      <w:r w:rsidRPr="008A3582">
        <w:rPr>
          <w:rFonts w:cs="Arial"/>
          <w:bCs/>
          <w:szCs w:val="24"/>
          <w:lang w:val="pt-PT"/>
        </w:rPr>
        <w:t xml:space="preserve"> poder-se-ia</w:t>
      </w:r>
      <w:r w:rsidR="008A3582" w:rsidRPr="008A3582">
        <w:rPr>
          <w:rFonts w:cs="Arial"/>
          <w:bCs/>
          <w:szCs w:val="24"/>
          <w:lang w:val="pt-PT"/>
        </w:rPr>
        <w:t xml:space="preserve"> </w:t>
      </w:r>
      <w:r w:rsidR="008A3582" w:rsidRPr="008A3582">
        <w:rPr>
          <w:rFonts w:eastAsia="Times New Roman" w:cs="Arial"/>
          <w:szCs w:val="24"/>
        </w:rPr>
        <w:t>contribuir para a evolução da interação entre usuários e website</w:t>
      </w:r>
      <w:r w:rsidR="008A3582" w:rsidRPr="008A3582">
        <w:rPr>
          <w:rFonts w:eastAsia="Times New Roman" w:cs="Arial"/>
          <w:szCs w:val="24"/>
          <w:lang w:val="pt-PT"/>
        </w:rPr>
        <w:t>,</w:t>
      </w:r>
      <w:r w:rsidR="008A3582" w:rsidRPr="008A3582">
        <w:rPr>
          <w:rFonts w:eastAsia="Times New Roman" w:cs="Arial"/>
          <w:szCs w:val="24"/>
        </w:rPr>
        <w:t xml:space="preserve"> explorando o potencial da IA para aprimorar a experiência online</w:t>
      </w:r>
      <w:r w:rsidR="008A3582" w:rsidRPr="008A3582">
        <w:rPr>
          <w:rFonts w:cs="Arial"/>
        </w:rPr>
        <w:t xml:space="preserve"> </w:t>
      </w:r>
      <w:r w:rsidR="008A3582" w:rsidRPr="008A3582">
        <w:rPr>
          <w:rFonts w:cs="Arial"/>
          <w:lang w:val="pt-PT"/>
        </w:rPr>
        <w:t>dos estudantes do instic</w:t>
      </w:r>
      <w:r w:rsidRPr="008A3582">
        <w:rPr>
          <w:rFonts w:cs="Arial"/>
          <w:bCs/>
          <w:szCs w:val="24"/>
          <w:lang w:val="pt-PT"/>
        </w:rPr>
        <w:t>.</w:t>
      </w:r>
    </w:p>
    <w:p w14:paraId="5F49C046" w14:textId="77777777" w:rsidR="00A41890" w:rsidRPr="00D2041D" w:rsidRDefault="00A41890" w:rsidP="005B17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FF0000"/>
          <w:sz w:val="23"/>
          <w:szCs w:val="23"/>
          <w:lang w:val="pt-PT"/>
        </w:rPr>
      </w:pPr>
    </w:p>
    <w:p w14:paraId="2B6220F0" w14:textId="77777777" w:rsidR="005B17A6" w:rsidRPr="008A3582" w:rsidRDefault="005B17A6" w:rsidP="005B17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3"/>
          <w:szCs w:val="23"/>
          <w:lang w:val="pt-PT"/>
        </w:rPr>
      </w:pPr>
      <w:r w:rsidRPr="008A3582">
        <w:rPr>
          <w:rFonts w:cs="Arial"/>
          <w:b/>
          <w:bCs/>
          <w:sz w:val="23"/>
          <w:szCs w:val="23"/>
          <w:lang w:val="pt-PT"/>
        </w:rPr>
        <w:t xml:space="preserve">9. Cronograma das Tarefas </w:t>
      </w:r>
      <w:r w:rsidR="008A3582" w:rsidRPr="008A3582">
        <w:rPr>
          <w:rFonts w:cs="Arial"/>
          <w:b/>
          <w:bCs/>
          <w:sz w:val="23"/>
          <w:szCs w:val="23"/>
          <w:lang w:val="pt-PT"/>
        </w:rPr>
        <w:t>(</w:t>
      </w:r>
      <w:r w:rsidR="00595A3D" w:rsidRPr="008003BF">
        <w:rPr>
          <w:rFonts w:cs="Arial"/>
          <w:color w:val="000000"/>
          <w:szCs w:val="24"/>
        </w:rPr>
        <w:t>Novembro de 2023 – Abril de 2024</w:t>
      </w:r>
      <w:r w:rsidRPr="008A3582">
        <w:rPr>
          <w:rFonts w:cs="Arial"/>
          <w:b/>
          <w:bCs/>
          <w:sz w:val="23"/>
          <w:szCs w:val="23"/>
          <w:lang w:val="pt-PT"/>
        </w:rPr>
        <w:t xml:space="preserve">) </w:t>
      </w:r>
      <w:r w:rsidR="00401976" w:rsidRPr="008A3582">
        <w:rPr>
          <w:rFonts w:cs="Arial"/>
          <w:b/>
          <w:bCs/>
          <w:sz w:val="23"/>
          <w:szCs w:val="23"/>
          <w:lang w:val="pt-PT"/>
        </w:rPr>
        <w:t xml:space="preserve"> </w:t>
      </w:r>
    </w:p>
    <w:p w14:paraId="6E96530D" w14:textId="77777777" w:rsidR="002C2B84" w:rsidRPr="00D2041D" w:rsidRDefault="002C2B84" w:rsidP="005B17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FF0000"/>
          <w:sz w:val="23"/>
          <w:szCs w:val="23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5103"/>
        <w:gridCol w:w="965"/>
        <w:gridCol w:w="966"/>
        <w:gridCol w:w="966"/>
        <w:gridCol w:w="966"/>
        <w:gridCol w:w="966"/>
      </w:tblGrid>
      <w:tr w:rsidR="00D2041D" w:rsidRPr="00D2041D" w14:paraId="3E3CB699" w14:textId="77777777">
        <w:trPr>
          <w:trHeight w:val="315"/>
        </w:trPr>
        <w:tc>
          <w:tcPr>
            <w:tcW w:w="562" w:type="dxa"/>
            <w:vMerge w:val="restart"/>
            <w:shd w:val="clear" w:color="auto" w:fill="auto"/>
          </w:tcPr>
          <w:p w14:paraId="17FD1EF3" w14:textId="77777777" w:rsidR="004B2A57" w:rsidRPr="008A3582" w:rsidRDefault="004B2A57">
            <w:pPr>
              <w:pStyle w:val="Default"/>
              <w:spacing w:line="360" w:lineRule="auto"/>
              <w:jc w:val="both"/>
              <w:rPr>
                <w:color w:val="auto"/>
                <w:sz w:val="22"/>
              </w:rPr>
            </w:pPr>
            <w:r w:rsidRPr="008A3582">
              <w:rPr>
                <w:b/>
                <w:bCs/>
                <w:color w:val="auto"/>
                <w:sz w:val="22"/>
                <w:szCs w:val="22"/>
              </w:rPr>
              <w:t xml:space="preserve">No </w:t>
            </w:r>
          </w:p>
        </w:tc>
        <w:tc>
          <w:tcPr>
            <w:tcW w:w="5103" w:type="dxa"/>
            <w:vMerge w:val="restart"/>
            <w:shd w:val="clear" w:color="auto" w:fill="auto"/>
          </w:tcPr>
          <w:p w14:paraId="64990241" w14:textId="77777777" w:rsidR="004B2A57" w:rsidRPr="008A3582" w:rsidRDefault="004B2A57">
            <w:pPr>
              <w:pStyle w:val="Default"/>
              <w:spacing w:line="360" w:lineRule="auto"/>
              <w:jc w:val="both"/>
              <w:rPr>
                <w:color w:val="auto"/>
                <w:sz w:val="22"/>
              </w:rPr>
            </w:pPr>
            <w:r w:rsidRPr="008A3582">
              <w:rPr>
                <w:b/>
                <w:bCs/>
                <w:color w:val="auto"/>
                <w:sz w:val="22"/>
                <w:szCs w:val="22"/>
              </w:rPr>
              <w:t xml:space="preserve">Descrição das Tarefas </w:t>
            </w:r>
          </w:p>
        </w:tc>
        <w:tc>
          <w:tcPr>
            <w:tcW w:w="4829" w:type="dxa"/>
            <w:gridSpan w:val="5"/>
            <w:shd w:val="clear" w:color="auto" w:fill="auto"/>
          </w:tcPr>
          <w:p w14:paraId="5CF8575F" w14:textId="77777777" w:rsidR="004B2A57" w:rsidRPr="008A3582" w:rsidRDefault="004B2A57">
            <w:pPr>
              <w:pStyle w:val="Default"/>
              <w:spacing w:line="360" w:lineRule="auto"/>
              <w:jc w:val="center"/>
              <w:rPr>
                <w:color w:val="auto"/>
                <w:sz w:val="22"/>
              </w:rPr>
            </w:pPr>
            <w:r w:rsidRPr="008A3582">
              <w:rPr>
                <w:b/>
                <w:bCs/>
                <w:color w:val="auto"/>
                <w:sz w:val="22"/>
                <w:szCs w:val="22"/>
              </w:rPr>
              <w:t>Período de execução</w:t>
            </w:r>
          </w:p>
        </w:tc>
      </w:tr>
      <w:tr w:rsidR="00D2041D" w:rsidRPr="00D2041D" w14:paraId="7F8B13DF" w14:textId="77777777">
        <w:trPr>
          <w:trHeight w:val="425"/>
        </w:trPr>
        <w:tc>
          <w:tcPr>
            <w:tcW w:w="562" w:type="dxa"/>
            <w:vMerge/>
            <w:shd w:val="clear" w:color="auto" w:fill="auto"/>
          </w:tcPr>
          <w:p w14:paraId="3A35D251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5103" w:type="dxa"/>
            <w:vMerge/>
            <w:shd w:val="clear" w:color="auto" w:fill="auto"/>
          </w:tcPr>
          <w:p w14:paraId="3DD232E3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auto"/>
          </w:tcPr>
          <w:p w14:paraId="43F6F08D" w14:textId="77777777" w:rsidR="004B2A57" w:rsidRPr="00B8401B" w:rsidRDefault="00595A3D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5138EE">
              <w:rPr>
                <w:rFonts w:ascii="Arial" w:hAnsi="Arial" w:cs="Arial"/>
                <w:b/>
                <w:bCs/>
                <w:sz w:val="22"/>
                <w:szCs w:val="22"/>
              </w:rPr>
              <w:t>MAR</w:t>
            </w:r>
          </w:p>
        </w:tc>
        <w:tc>
          <w:tcPr>
            <w:tcW w:w="966" w:type="dxa"/>
            <w:shd w:val="clear" w:color="auto" w:fill="auto"/>
          </w:tcPr>
          <w:p w14:paraId="73773300" w14:textId="77777777" w:rsidR="004B2A57" w:rsidRPr="00B8401B" w:rsidRDefault="00595A3D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5138EE">
              <w:rPr>
                <w:rFonts w:ascii="Arial" w:hAnsi="Arial" w:cs="Arial"/>
                <w:b/>
                <w:bCs/>
                <w:sz w:val="22"/>
                <w:szCs w:val="22"/>
              </w:rPr>
              <w:t>ABR</w:t>
            </w:r>
          </w:p>
        </w:tc>
        <w:tc>
          <w:tcPr>
            <w:tcW w:w="966" w:type="dxa"/>
            <w:shd w:val="clear" w:color="auto" w:fill="auto"/>
          </w:tcPr>
          <w:p w14:paraId="3EEC88C7" w14:textId="77777777" w:rsidR="004B2A57" w:rsidRPr="00B8401B" w:rsidRDefault="00595A3D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MAI</w:t>
            </w:r>
          </w:p>
        </w:tc>
        <w:tc>
          <w:tcPr>
            <w:tcW w:w="966" w:type="dxa"/>
            <w:shd w:val="clear" w:color="auto" w:fill="auto"/>
          </w:tcPr>
          <w:p w14:paraId="134804DA" w14:textId="77777777" w:rsidR="004B2A57" w:rsidRPr="00B8401B" w:rsidRDefault="00595A3D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JUN</w:t>
            </w:r>
          </w:p>
        </w:tc>
        <w:tc>
          <w:tcPr>
            <w:tcW w:w="966" w:type="dxa"/>
            <w:shd w:val="clear" w:color="auto" w:fill="auto"/>
          </w:tcPr>
          <w:p w14:paraId="4CEEC868" w14:textId="77777777" w:rsidR="004B2A57" w:rsidRPr="00B8401B" w:rsidRDefault="00595A3D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JULH</w:t>
            </w:r>
          </w:p>
        </w:tc>
      </w:tr>
      <w:tr w:rsidR="00D2041D" w:rsidRPr="00D2041D" w14:paraId="3594E588" w14:textId="77777777">
        <w:tc>
          <w:tcPr>
            <w:tcW w:w="562" w:type="dxa"/>
            <w:shd w:val="clear" w:color="auto" w:fill="auto"/>
          </w:tcPr>
          <w:p w14:paraId="158646E7" w14:textId="77777777" w:rsidR="004B2A57" w:rsidRPr="008A3582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A3582">
              <w:rPr>
                <w:rFonts w:ascii="Arial" w:hAnsi="Arial" w:cs="Arial"/>
                <w:bCs/>
                <w:color w:val="auto"/>
                <w:lang w:val="pt-PT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14:paraId="5B5ACD2E" w14:textId="77777777" w:rsidR="004B2A57" w:rsidRPr="008A3582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A3582">
              <w:rPr>
                <w:rFonts w:ascii="Arial" w:hAnsi="Arial" w:cs="Arial"/>
                <w:bCs/>
                <w:color w:val="auto"/>
                <w:lang w:val="pt-PT"/>
              </w:rPr>
              <w:t xml:space="preserve">Estudo </w:t>
            </w:r>
            <w:r w:rsidR="008A3582" w:rsidRPr="008A3582">
              <w:rPr>
                <w:rFonts w:ascii="Arial" w:hAnsi="Arial" w:cs="Arial"/>
                <w:bCs/>
                <w:color w:val="auto"/>
                <w:lang w:val="pt-PT"/>
              </w:rPr>
              <w:t>de websites similares</w:t>
            </w:r>
            <w:r w:rsidRPr="008A3582">
              <w:rPr>
                <w:rFonts w:ascii="Arial" w:hAnsi="Arial" w:cs="Arial"/>
                <w:bCs/>
                <w:color w:val="auto"/>
                <w:lang w:val="pt-PT"/>
              </w:rPr>
              <w:t xml:space="preserve"> no </w:t>
            </w:r>
            <w:r w:rsidR="00D800F3" w:rsidRPr="008A3582">
              <w:rPr>
                <w:rFonts w:ascii="Arial" w:hAnsi="Arial" w:cs="Arial"/>
                <w:bCs/>
                <w:color w:val="auto"/>
                <w:lang w:val="pt-PT"/>
              </w:rPr>
              <w:t>â</w:t>
            </w:r>
            <w:r w:rsidRPr="008A3582">
              <w:rPr>
                <w:rFonts w:ascii="Arial" w:hAnsi="Arial" w:cs="Arial"/>
                <w:bCs/>
                <w:color w:val="auto"/>
                <w:lang w:val="pt-PT"/>
              </w:rPr>
              <w:t xml:space="preserve">mbito nacional e internacional que arquivam documentos digitais </w:t>
            </w:r>
          </w:p>
        </w:tc>
        <w:tc>
          <w:tcPr>
            <w:tcW w:w="965" w:type="dxa"/>
            <w:shd w:val="clear" w:color="auto" w:fill="auto"/>
          </w:tcPr>
          <w:p w14:paraId="457E3F91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1759800F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5F9285E1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1326FF0E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5A13684B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</w:tr>
      <w:tr w:rsidR="00D2041D" w:rsidRPr="00D2041D" w14:paraId="24C0D3E0" w14:textId="77777777">
        <w:tc>
          <w:tcPr>
            <w:tcW w:w="562" w:type="dxa"/>
            <w:shd w:val="clear" w:color="auto" w:fill="auto"/>
          </w:tcPr>
          <w:p w14:paraId="2C36558B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14:paraId="3B7C85BF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 xml:space="preserve">Selecção e caracterização da metodologia, ferramentas e tecnologias a serem utilizada no desenvolvimento do </w:t>
            </w:r>
            <w:r w:rsidR="00871483" w:rsidRPr="00871483">
              <w:rPr>
                <w:rFonts w:ascii="Arial" w:hAnsi="Arial" w:cs="Arial"/>
                <w:bCs/>
                <w:color w:val="auto"/>
                <w:lang w:val="pt-PT"/>
              </w:rPr>
              <w:t>website</w:t>
            </w: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>.</w:t>
            </w:r>
          </w:p>
        </w:tc>
        <w:tc>
          <w:tcPr>
            <w:tcW w:w="965" w:type="dxa"/>
            <w:shd w:val="clear" w:color="auto" w:fill="auto"/>
          </w:tcPr>
          <w:p w14:paraId="3323B878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7C68A364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55511E53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24053EAE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78425B98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</w:tr>
      <w:tr w:rsidR="00D2041D" w:rsidRPr="00D2041D" w14:paraId="58B08F42" w14:textId="77777777">
        <w:tc>
          <w:tcPr>
            <w:tcW w:w="562" w:type="dxa"/>
            <w:shd w:val="clear" w:color="auto" w:fill="auto"/>
          </w:tcPr>
          <w:p w14:paraId="148D0362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00C77343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>Levantamento de requisito funcionais e não funcionais que dão solução ao problema de investigação.</w:t>
            </w:r>
          </w:p>
        </w:tc>
        <w:tc>
          <w:tcPr>
            <w:tcW w:w="965" w:type="dxa"/>
            <w:shd w:val="clear" w:color="auto" w:fill="auto"/>
          </w:tcPr>
          <w:p w14:paraId="7E9D8EB4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7D788686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13CDC715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585B229B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3B4B7411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</w:tr>
      <w:tr w:rsidR="00D2041D" w:rsidRPr="00D2041D" w14:paraId="42466D56" w14:textId="77777777">
        <w:tc>
          <w:tcPr>
            <w:tcW w:w="562" w:type="dxa"/>
            <w:shd w:val="clear" w:color="auto" w:fill="auto"/>
          </w:tcPr>
          <w:p w14:paraId="0874C413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0292D25D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 xml:space="preserve">Desenho dos modelos do </w:t>
            </w:r>
            <w:r w:rsidR="00871483" w:rsidRPr="00871483">
              <w:rPr>
                <w:rFonts w:ascii="Arial" w:hAnsi="Arial" w:cs="Arial"/>
                <w:bCs/>
                <w:color w:val="auto"/>
                <w:lang w:val="pt-PT"/>
              </w:rPr>
              <w:t>website</w:t>
            </w: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 xml:space="preserve"> de acordo com a metodologia de desenvolvimento de software selecionado.</w:t>
            </w:r>
          </w:p>
        </w:tc>
        <w:tc>
          <w:tcPr>
            <w:tcW w:w="965" w:type="dxa"/>
            <w:shd w:val="clear" w:color="auto" w:fill="auto"/>
          </w:tcPr>
          <w:p w14:paraId="559CFBDF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02777BCD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3CD50D2A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5466C5BF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05BD17CB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</w:tr>
      <w:tr w:rsidR="00D2041D" w:rsidRPr="00D2041D" w14:paraId="19E4550C" w14:textId="77777777">
        <w:tc>
          <w:tcPr>
            <w:tcW w:w="562" w:type="dxa"/>
            <w:shd w:val="clear" w:color="auto" w:fill="auto"/>
          </w:tcPr>
          <w:p w14:paraId="22DD44A0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1D9E7370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 xml:space="preserve">Implementação </w:t>
            </w:r>
            <w:r w:rsidR="00871483" w:rsidRPr="00871483">
              <w:rPr>
                <w:rFonts w:ascii="Arial" w:hAnsi="Arial" w:cs="Arial"/>
                <w:bCs/>
                <w:color w:val="auto"/>
                <w:lang w:val="pt-PT"/>
              </w:rPr>
              <w:t>da pagina web com recursos de inteligência artificial para o instic</w:t>
            </w:r>
          </w:p>
        </w:tc>
        <w:tc>
          <w:tcPr>
            <w:tcW w:w="965" w:type="dxa"/>
            <w:shd w:val="clear" w:color="auto" w:fill="auto"/>
          </w:tcPr>
          <w:p w14:paraId="62BF43D6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5E9A52C4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616603DD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21AF2D3F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58679C4F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</w:tr>
      <w:tr w:rsidR="00D2041D" w:rsidRPr="00D2041D" w14:paraId="426DA36E" w14:textId="77777777">
        <w:tc>
          <w:tcPr>
            <w:tcW w:w="562" w:type="dxa"/>
            <w:shd w:val="clear" w:color="auto" w:fill="auto"/>
          </w:tcPr>
          <w:p w14:paraId="679F78BC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14:paraId="6BE7BA28" w14:textId="77777777" w:rsidR="004B2A57" w:rsidRPr="00871483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pt-PT"/>
              </w:rPr>
            </w:pPr>
            <w:r w:rsidRPr="00871483">
              <w:rPr>
                <w:rFonts w:ascii="Arial" w:hAnsi="Arial" w:cs="Arial"/>
                <w:bCs/>
                <w:color w:val="auto"/>
                <w:lang w:val="pt-PT"/>
              </w:rPr>
              <w:t>Validação do sistema mediante provas de software.</w:t>
            </w:r>
          </w:p>
        </w:tc>
        <w:tc>
          <w:tcPr>
            <w:tcW w:w="965" w:type="dxa"/>
            <w:shd w:val="clear" w:color="auto" w:fill="auto"/>
          </w:tcPr>
          <w:p w14:paraId="33DD8605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546B4076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3194D61F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35E72247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  <w:tc>
          <w:tcPr>
            <w:tcW w:w="966" w:type="dxa"/>
            <w:shd w:val="clear" w:color="auto" w:fill="auto"/>
          </w:tcPr>
          <w:p w14:paraId="7F1ACE6A" w14:textId="77777777" w:rsidR="004B2A57" w:rsidRPr="00D2041D" w:rsidRDefault="004B2A57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FF0000"/>
                <w:lang w:val="pt-PT"/>
              </w:rPr>
            </w:pPr>
          </w:p>
        </w:tc>
      </w:tr>
    </w:tbl>
    <w:p w14:paraId="03239499" w14:textId="77777777" w:rsidR="004B2A57" w:rsidRPr="00871483" w:rsidRDefault="004B2A57" w:rsidP="00476911">
      <w:pPr>
        <w:pStyle w:val="Default"/>
        <w:spacing w:before="360" w:afterLines="120" w:after="288" w:line="360" w:lineRule="auto"/>
        <w:jc w:val="both"/>
        <w:rPr>
          <w:rFonts w:ascii="Arial" w:hAnsi="Arial" w:cs="Arial"/>
          <w:b/>
          <w:bCs/>
          <w:color w:val="FF0000"/>
          <w:sz w:val="23"/>
          <w:szCs w:val="23"/>
          <w:u w:val="single"/>
          <w:lang w:val="pt-PT"/>
        </w:rPr>
      </w:pPr>
      <w:r w:rsidRPr="00871483">
        <w:rPr>
          <w:rFonts w:ascii="Arial" w:hAnsi="Arial" w:cs="Arial"/>
          <w:b/>
          <w:bCs/>
          <w:color w:val="auto"/>
          <w:sz w:val="23"/>
          <w:szCs w:val="23"/>
          <w:lang w:val="pt-PT"/>
        </w:rPr>
        <w:lastRenderedPageBreak/>
        <w:t xml:space="preserve">10. Principais requisitos funcionais do </w:t>
      </w:r>
      <w:commentRangeStart w:id="12"/>
      <w:r w:rsidRPr="00871483">
        <w:rPr>
          <w:rFonts w:ascii="Arial" w:hAnsi="Arial" w:cs="Arial"/>
          <w:b/>
          <w:bCs/>
          <w:color w:val="auto"/>
          <w:sz w:val="23"/>
          <w:szCs w:val="23"/>
          <w:lang w:val="pt-PT"/>
        </w:rPr>
        <w:t>sistema</w:t>
      </w:r>
      <w:commentRangeEnd w:id="12"/>
      <w:r w:rsidR="005A7D04">
        <w:rPr>
          <w:rStyle w:val="Refdecomentrio"/>
          <w:rFonts w:ascii="Arial" w:hAnsi="Arial" w:cstheme="minorBidi"/>
          <w:color w:val="auto"/>
        </w:rPr>
        <w:commentReference w:id="12"/>
      </w:r>
      <w:r w:rsidRPr="00871483">
        <w:rPr>
          <w:rFonts w:ascii="Arial" w:hAnsi="Arial" w:cs="Arial"/>
          <w:b/>
          <w:bCs/>
          <w:color w:val="auto"/>
          <w:sz w:val="23"/>
          <w:szCs w:val="23"/>
          <w:lang w:val="pt-PT"/>
        </w:rPr>
        <w:t xml:space="preserve"> 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316"/>
      </w:tblGrid>
      <w:tr w:rsidR="00D2041D" w:rsidRPr="00D2041D" w14:paraId="2BD6CFB0" w14:textId="77777777">
        <w:trPr>
          <w:trHeight w:val="174"/>
        </w:trPr>
        <w:tc>
          <w:tcPr>
            <w:tcW w:w="2169" w:type="dxa"/>
            <w:shd w:val="clear" w:color="auto" w:fill="auto"/>
          </w:tcPr>
          <w:p w14:paraId="070858B3" w14:textId="77777777" w:rsidR="004B2A57" w:rsidRPr="00871483" w:rsidRDefault="004B2A57">
            <w:pPr>
              <w:spacing w:before="0" w:after="0"/>
              <w:ind w:right="28"/>
              <w:jc w:val="center"/>
              <w:rPr>
                <w:rFonts w:cs="Arial"/>
                <w:szCs w:val="24"/>
              </w:rPr>
            </w:pPr>
            <w:r w:rsidRPr="00871483">
              <w:rPr>
                <w:rFonts w:cs="Arial"/>
                <w:szCs w:val="24"/>
                <w:lang w:val="pt-PT"/>
              </w:rPr>
              <w:t>Categoría</w:t>
            </w:r>
          </w:p>
        </w:tc>
        <w:tc>
          <w:tcPr>
            <w:tcW w:w="8316" w:type="dxa"/>
            <w:shd w:val="clear" w:color="auto" w:fill="auto"/>
          </w:tcPr>
          <w:p w14:paraId="663F7776" w14:textId="77777777" w:rsidR="004B2A57" w:rsidRPr="00871483" w:rsidRDefault="004B2A57">
            <w:pPr>
              <w:spacing w:before="0" w:after="0"/>
              <w:ind w:right="28"/>
              <w:jc w:val="center"/>
              <w:rPr>
                <w:rFonts w:cs="Arial"/>
                <w:szCs w:val="24"/>
              </w:rPr>
            </w:pPr>
            <w:r w:rsidRPr="00871483">
              <w:rPr>
                <w:rFonts w:cs="Arial"/>
                <w:szCs w:val="24"/>
                <w:lang w:val="pt-PT"/>
              </w:rPr>
              <w:t xml:space="preserve">Requisitos </w:t>
            </w:r>
            <w:commentRangeStart w:id="13"/>
            <w:r w:rsidRPr="00871483">
              <w:rPr>
                <w:rFonts w:cs="Arial"/>
                <w:szCs w:val="24"/>
                <w:lang w:val="pt-PT"/>
              </w:rPr>
              <w:t>funcionais</w:t>
            </w:r>
            <w:commentRangeEnd w:id="13"/>
            <w:r w:rsidR="005A7D04">
              <w:rPr>
                <w:rStyle w:val="Refdecomentrio"/>
              </w:rPr>
              <w:commentReference w:id="13"/>
            </w:r>
          </w:p>
        </w:tc>
      </w:tr>
      <w:tr w:rsidR="00D2041D" w:rsidRPr="00D2041D" w14:paraId="19592385" w14:textId="77777777">
        <w:trPr>
          <w:trHeight w:val="68"/>
        </w:trPr>
        <w:tc>
          <w:tcPr>
            <w:tcW w:w="2169" w:type="dxa"/>
            <w:shd w:val="clear" w:color="auto" w:fill="auto"/>
          </w:tcPr>
          <w:p w14:paraId="6AEA57B8" w14:textId="77777777" w:rsidR="004B2A57" w:rsidRPr="00871483" w:rsidRDefault="004B2A57">
            <w:pPr>
              <w:spacing w:before="0" w:after="0"/>
              <w:ind w:right="28"/>
              <w:rPr>
                <w:rFonts w:cs="Arial"/>
                <w:szCs w:val="24"/>
              </w:rPr>
            </w:pPr>
            <w:r w:rsidRPr="00871483">
              <w:rPr>
                <w:rFonts w:cs="Arial"/>
                <w:szCs w:val="24"/>
              </w:rPr>
              <w:t>Usuário</w:t>
            </w:r>
          </w:p>
        </w:tc>
        <w:tc>
          <w:tcPr>
            <w:tcW w:w="8316" w:type="dxa"/>
            <w:shd w:val="clear" w:color="auto" w:fill="auto"/>
          </w:tcPr>
          <w:p w14:paraId="3B34244E" w14:textId="77777777" w:rsidR="004B2A57" w:rsidRPr="00871483" w:rsidRDefault="00871483">
            <w:pPr>
              <w:spacing w:before="0" w:after="0"/>
              <w:ind w:right="28"/>
              <w:rPr>
                <w:rFonts w:cs="Arial"/>
                <w:szCs w:val="24"/>
                <w:lang w:val="pt-PT"/>
              </w:rPr>
            </w:pPr>
            <w:r w:rsidRPr="00871483">
              <w:rPr>
                <w:rFonts w:cs="Arial"/>
                <w:szCs w:val="24"/>
                <w:lang w:val="pt-PT"/>
              </w:rPr>
              <w:t>Fazer login</w:t>
            </w:r>
          </w:p>
          <w:p w14:paraId="5A61A4EB" w14:textId="77777777" w:rsidR="004B2A57" w:rsidRDefault="004B2A57">
            <w:pPr>
              <w:spacing w:before="0" w:after="0"/>
              <w:ind w:right="28"/>
              <w:rPr>
                <w:rFonts w:cs="Arial"/>
                <w:szCs w:val="24"/>
                <w:lang w:val="pt-PT"/>
              </w:rPr>
            </w:pPr>
            <w:r w:rsidRPr="00871483">
              <w:rPr>
                <w:rFonts w:cs="Arial"/>
                <w:szCs w:val="24"/>
                <w:lang w:val="pt-PT"/>
              </w:rPr>
              <w:t xml:space="preserve">Actualizar </w:t>
            </w:r>
            <w:r w:rsidR="00871483" w:rsidRPr="00871483">
              <w:rPr>
                <w:rFonts w:cs="Arial"/>
                <w:szCs w:val="24"/>
                <w:lang w:val="pt-PT"/>
              </w:rPr>
              <w:t>perfil</w:t>
            </w:r>
          </w:p>
          <w:p w14:paraId="6F00AA61" w14:textId="77777777" w:rsidR="00871483" w:rsidRPr="00871483" w:rsidRDefault="00871483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  <w:r w:rsidRPr="00871483">
              <w:rPr>
                <w:rFonts w:eastAsia="Times New Roman" w:cs="Arial"/>
                <w:szCs w:val="24"/>
              </w:rPr>
              <w:t>Navegar</w:t>
            </w:r>
          </w:p>
          <w:p w14:paraId="0795315F" w14:textId="77777777" w:rsidR="00871483" w:rsidRPr="00871483" w:rsidRDefault="00871483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  <w:r w:rsidRPr="00871483">
              <w:rPr>
                <w:rFonts w:eastAsia="Times New Roman" w:cs="Arial"/>
                <w:szCs w:val="24"/>
              </w:rPr>
              <w:t>Interagir</w:t>
            </w:r>
          </w:p>
          <w:p w14:paraId="0193ACCF" w14:textId="77777777" w:rsidR="004B2A57" w:rsidRPr="00B8401B" w:rsidRDefault="00871483">
            <w:pPr>
              <w:spacing w:before="0" w:after="0"/>
              <w:ind w:right="28"/>
              <w:rPr>
                <w:rFonts w:cs="Arial"/>
                <w:szCs w:val="24"/>
                <w:lang w:val="pt-PT"/>
              </w:rPr>
            </w:pPr>
            <w:r w:rsidRPr="00871483">
              <w:rPr>
                <w:rFonts w:eastAsia="Times New Roman" w:cs="Arial"/>
                <w:szCs w:val="24"/>
              </w:rPr>
              <w:t>Consultar Assistente</w:t>
            </w:r>
          </w:p>
        </w:tc>
      </w:tr>
      <w:tr w:rsidR="004B2A57" w:rsidRPr="00D2041D" w14:paraId="1B1EE8B2" w14:textId="77777777">
        <w:trPr>
          <w:trHeight w:val="68"/>
        </w:trPr>
        <w:tc>
          <w:tcPr>
            <w:tcW w:w="2169" w:type="dxa"/>
            <w:shd w:val="clear" w:color="auto" w:fill="auto"/>
          </w:tcPr>
          <w:p w14:paraId="0BB46024" w14:textId="77777777" w:rsidR="004B2A57" w:rsidRPr="00871483" w:rsidRDefault="004B2A57">
            <w:pPr>
              <w:spacing w:before="0" w:after="0"/>
              <w:ind w:right="28"/>
              <w:rPr>
                <w:rFonts w:cs="Arial"/>
                <w:szCs w:val="24"/>
              </w:rPr>
            </w:pPr>
            <w:r w:rsidRPr="00871483">
              <w:rPr>
                <w:rFonts w:cs="Arial"/>
                <w:szCs w:val="24"/>
              </w:rPr>
              <w:t>Categoria</w:t>
            </w:r>
          </w:p>
        </w:tc>
        <w:tc>
          <w:tcPr>
            <w:tcW w:w="8316" w:type="dxa"/>
            <w:shd w:val="clear" w:color="auto" w:fill="auto"/>
          </w:tcPr>
          <w:p w14:paraId="21D8F43F" w14:textId="77777777" w:rsidR="004B2A57" w:rsidRPr="00D2041D" w:rsidRDefault="00B8401B" w:rsidP="00B8401B">
            <w:pPr>
              <w:spacing w:before="0" w:after="0"/>
              <w:ind w:right="28"/>
              <w:jc w:val="center"/>
              <w:rPr>
                <w:rFonts w:cs="Arial"/>
                <w:color w:val="FF0000"/>
                <w:szCs w:val="24"/>
                <w:lang w:val="pt-PT"/>
              </w:rPr>
            </w:pPr>
            <w:r w:rsidRPr="00871483">
              <w:rPr>
                <w:rFonts w:cs="Arial"/>
                <w:szCs w:val="24"/>
                <w:lang w:val="pt-PT"/>
              </w:rPr>
              <w:t>Requisitos funcionais</w:t>
            </w:r>
          </w:p>
        </w:tc>
      </w:tr>
      <w:tr w:rsidR="00B8401B" w:rsidRPr="00D2041D" w14:paraId="3A783B5E" w14:textId="77777777">
        <w:trPr>
          <w:trHeight w:val="68"/>
        </w:trPr>
        <w:tc>
          <w:tcPr>
            <w:tcW w:w="2169" w:type="dxa"/>
            <w:shd w:val="clear" w:color="auto" w:fill="auto"/>
          </w:tcPr>
          <w:p w14:paraId="0BD1C1A8" w14:textId="77777777" w:rsidR="00B8401B" w:rsidRDefault="00B8401B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  <w:r w:rsidRPr="00B8401B">
              <w:rPr>
                <w:rFonts w:eastAsia="Times New Roman" w:cs="Arial"/>
                <w:szCs w:val="24"/>
              </w:rPr>
              <w:t xml:space="preserve">Sistema de IA   </w:t>
            </w:r>
          </w:p>
          <w:p w14:paraId="08FF02B8" w14:textId="77777777" w:rsidR="00B8401B" w:rsidRDefault="00B8401B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</w:p>
          <w:p w14:paraId="3A17FCE9" w14:textId="77777777" w:rsidR="00B8401B" w:rsidRDefault="00B8401B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</w:p>
          <w:p w14:paraId="454E5158" w14:textId="77777777" w:rsidR="00B8401B" w:rsidRDefault="00B8401B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</w:p>
          <w:p w14:paraId="68938544" w14:textId="77777777" w:rsidR="00B8401B" w:rsidRPr="00B8401B" w:rsidRDefault="00B8401B">
            <w:pPr>
              <w:spacing w:before="0" w:after="0"/>
              <w:ind w:right="28"/>
              <w:rPr>
                <w:rFonts w:cs="Arial"/>
                <w:szCs w:val="24"/>
              </w:rPr>
            </w:pPr>
          </w:p>
        </w:tc>
        <w:tc>
          <w:tcPr>
            <w:tcW w:w="8316" w:type="dxa"/>
            <w:shd w:val="clear" w:color="auto" w:fill="auto"/>
          </w:tcPr>
          <w:p w14:paraId="7E6C7BE8" w14:textId="77777777" w:rsidR="00B8401B" w:rsidRDefault="00B8401B" w:rsidP="00B8401B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  <w:r w:rsidRPr="00B8401B">
              <w:rPr>
                <w:rFonts w:eastAsia="Times New Roman" w:cs="Arial"/>
                <w:szCs w:val="24"/>
              </w:rPr>
              <w:t>Responder a consultas</w:t>
            </w:r>
          </w:p>
          <w:p w14:paraId="22DA7D4D" w14:textId="77777777" w:rsidR="00B8401B" w:rsidRPr="00B8401B" w:rsidRDefault="00B8401B" w:rsidP="00B8401B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  <w:r w:rsidRPr="00B8401B">
              <w:rPr>
                <w:rFonts w:eastAsia="Times New Roman" w:cs="Arial"/>
                <w:szCs w:val="24"/>
              </w:rPr>
              <w:t>Analisar</w:t>
            </w:r>
            <w:r>
              <w:rPr>
                <w:rFonts w:eastAsia="Times New Roman" w:cs="Arial"/>
                <w:szCs w:val="24"/>
                <w:lang w:val="pt-PT"/>
              </w:rPr>
              <w:t xml:space="preserve"> </w:t>
            </w:r>
            <w:r w:rsidRPr="00B8401B">
              <w:rPr>
                <w:rFonts w:eastAsia="Times New Roman" w:cs="Arial"/>
                <w:szCs w:val="24"/>
              </w:rPr>
              <w:t>dados</w:t>
            </w:r>
          </w:p>
          <w:p w14:paraId="3305BCEE" w14:textId="77777777" w:rsidR="00B8401B" w:rsidRPr="00B8401B" w:rsidRDefault="00B8401B" w:rsidP="00B8401B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  <w:r w:rsidRPr="00B8401B">
              <w:rPr>
                <w:rFonts w:eastAsia="Times New Roman" w:cs="Arial"/>
                <w:szCs w:val="24"/>
              </w:rPr>
              <w:t>Gerar</w:t>
            </w:r>
            <w:r>
              <w:rPr>
                <w:rFonts w:eastAsia="Times New Roman" w:cs="Arial"/>
                <w:szCs w:val="24"/>
                <w:lang w:val="pt-PT"/>
              </w:rPr>
              <w:t xml:space="preserve"> </w:t>
            </w:r>
            <w:r w:rsidRPr="00B8401B">
              <w:rPr>
                <w:rFonts w:eastAsia="Times New Roman" w:cs="Arial"/>
                <w:szCs w:val="24"/>
              </w:rPr>
              <w:t>recomenda</w:t>
            </w:r>
            <w:r>
              <w:rPr>
                <w:rFonts w:eastAsia="Times New Roman" w:cs="Arial"/>
                <w:szCs w:val="24"/>
                <w:lang w:val="pt-PT"/>
              </w:rPr>
              <w:t>çõ</w:t>
            </w:r>
            <w:r w:rsidRPr="00B8401B">
              <w:rPr>
                <w:rFonts w:eastAsia="Times New Roman" w:cs="Arial"/>
                <w:szCs w:val="24"/>
              </w:rPr>
              <w:t>es</w:t>
            </w:r>
          </w:p>
          <w:p w14:paraId="7E2DB4A6" w14:textId="77777777" w:rsidR="00B8401B" w:rsidRPr="00871483" w:rsidRDefault="00B8401B" w:rsidP="00B8401B">
            <w:pPr>
              <w:spacing w:before="0" w:after="0"/>
              <w:ind w:right="28"/>
              <w:rPr>
                <w:rFonts w:cs="Arial"/>
                <w:szCs w:val="24"/>
                <w:lang w:val="pt-PT"/>
              </w:rPr>
            </w:pPr>
          </w:p>
        </w:tc>
      </w:tr>
      <w:tr w:rsidR="00B8401B" w:rsidRPr="00D2041D" w14:paraId="5B1A534B" w14:textId="77777777">
        <w:trPr>
          <w:trHeight w:val="68"/>
        </w:trPr>
        <w:tc>
          <w:tcPr>
            <w:tcW w:w="2169" w:type="dxa"/>
            <w:shd w:val="clear" w:color="auto" w:fill="auto"/>
          </w:tcPr>
          <w:p w14:paraId="318A50C1" w14:textId="77777777" w:rsidR="00B8401B" w:rsidRPr="00B8401B" w:rsidRDefault="00B8401B">
            <w:pPr>
              <w:spacing w:before="0" w:after="0"/>
              <w:ind w:right="28"/>
              <w:rPr>
                <w:rFonts w:eastAsia="Times New Roman" w:cs="Arial"/>
                <w:szCs w:val="24"/>
              </w:rPr>
            </w:pPr>
            <w:r w:rsidRPr="00871483">
              <w:rPr>
                <w:rFonts w:cs="Arial"/>
                <w:szCs w:val="24"/>
              </w:rPr>
              <w:t>Categoria</w:t>
            </w:r>
          </w:p>
        </w:tc>
        <w:tc>
          <w:tcPr>
            <w:tcW w:w="8316" w:type="dxa"/>
            <w:shd w:val="clear" w:color="auto" w:fill="auto"/>
          </w:tcPr>
          <w:p w14:paraId="2248BA28" w14:textId="77777777" w:rsidR="00B8401B" w:rsidRPr="00B8401B" w:rsidRDefault="00B8401B" w:rsidP="00B8401B">
            <w:pPr>
              <w:spacing w:before="0" w:after="0"/>
              <w:ind w:right="28"/>
              <w:jc w:val="center"/>
              <w:rPr>
                <w:rFonts w:eastAsia="Times New Roman" w:cs="Arial"/>
                <w:szCs w:val="24"/>
              </w:rPr>
            </w:pPr>
            <w:r w:rsidRPr="00871483">
              <w:rPr>
                <w:rFonts w:cs="Arial"/>
                <w:szCs w:val="24"/>
                <w:lang w:val="pt-PT"/>
              </w:rPr>
              <w:t>Requisitos funcionais</w:t>
            </w:r>
          </w:p>
        </w:tc>
      </w:tr>
      <w:tr w:rsidR="00B8401B" w:rsidRPr="00D2041D" w14:paraId="6B77B3C5" w14:textId="77777777">
        <w:trPr>
          <w:trHeight w:val="68"/>
        </w:trPr>
        <w:tc>
          <w:tcPr>
            <w:tcW w:w="2169" w:type="dxa"/>
            <w:shd w:val="clear" w:color="auto" w:fill="auto"/>
          </w:tcPr>
          <w:p w14:paraId="1BFA3805" w14:textId="77777777" w:rsidR="00B8401B" w:rsidRPr="00B8401B" w:rsidRDefault="00B8401B">
            <w:pPr>
              <w:spacing w:before="0" w:after="0"/>
              <w:ind w:right="28"/>
              <w:rPr>
                <w:rFonts w:cs="Arial"/>
                <w:szCs w:val="24"/>
              </w:rPr>
            </w:pPr>
            <w:r w:rsidRPr="00B8401B">
              <w:rPr>
                <w:rFonts w:eastAsia="Times New Roman" w:cs="Arial"/>
                <w:szCs w:val="24"/>
              </w:rPr>
              <w:t>Assistente</w:t>
            </w:r>
          </w:p>
        </w:tc>
        <w:tc>
          <w:tcPr>
            <w:tcW w:w="8316" w:type="dxa"/>
            <w:shd w:val="clear" w:color="auto" w:fill="auto"/>
          </w:tcPr>
          <w:p w14:paraId="6943CE23" w14:textId="77777777" w:rsidR="00B8401B" w:rsidRPr="00B8401B" w:rsidRDefault="00B8401B" w:rsidP="00B84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Arial"/>
                <w:szCs w:val="24"/>
              </w:rPr>
            </w:pPr>
            <w:r w:rsidRPr="00B8401B">
              <w:rPr>
                <w:rFonts w:eastAsia="Times New Roman" w:cs="Arial"/>
                <w:szCs w:val="24"/>
              </w:rPr>
              <w:t>Respostas</w:t>
            </w:r>
            <w:r w:rsidRPr="00B8401B">
              <w:rPr>
                <w:rFonts w:eastAsia="Times New Roman" w:cs="Arial"/>
                <w:szCs w:val="24"/>
                <w:lang w:val="pt-PT"/>
              </w:rPr>
              <w:t xml:space="preserve"> </w:t>
            </w:r>
            <w:r w:rsidRPr="00B8401B">
              <w:rPr>
                <w:rFonts w:eastAsia="Times New Roman" w:cs="Arial"/>
                <w:szCs w:val="24"/>
              </w:rPr>
              <w:t xml:space="preserve">frequentes </w:t>
            </w:r>
          </w:p>
          <w:p w14:paraId="69480900" w14:textId="77777777" w:rsidR="00B8401B" w:rsidRPr="00B8401B" w:rsidRDefault="00B8401B" w:rsidP="00B84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Arial"/>
                <w:szCs w:val="24"/>
              </w:rPr>
            </w:pPr>
            <w:r w:rsidRPr="00B8401B">
              <w:rPr>
                <w:rFonts w:eastAsia="Times New Roman" w:cs="Arial"/>
                <w:szCs w:val="24"/>
              </w:rPr>
              <w:t>Analisar</w:t>
            </w:r>
            <w:r w:rsidRPr="00B8401B">
              <w:rPr>
                <w:rFonts w:eastAsia="Times New Roman" w:cs="Arial"/>
                <w:szCs w:val="24"/>
                <w:lang w:val="pt-PT"/>
              </w:rPr>
              <w:t xml:space="preserve"> </w:t>
            </w:r>
            <w:r w:rsidRPr="00B8401B">
              <w:rPr>
                <w:rFonts w:eastAsia="Times New Roman" w:cs="Arial"/>
                <w:szCs w:val="24"/>
              </w:rPr>
              <w:t xml:space="preserve">consulta </w:t>
            </w:r>
          </w:p>
          <w:p w14:paraId="0B8E419C" w14:textId="77777777" w:rsidR="00B8401B" w:rsidRPr="00B8401B" w:rsidRDefault="00B8401B" w:rsidP="00B84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401B">
              <w:rPr>
                <w:rFonts w:eastAsia="Times New Roman" w:cs="Arial"/>
                <w:szCs w:val="24"/>
              </w:rPr>
              <w:t>Responder</w:t>
            </w:r>
            <w:r w:rsidRPr="00B8401B">
              <w:rPr>
                <w:rFonts w:eastAsia="Times New Roman" w:cs="Arial"/>
                <w:szCs w:val="24"/>
                <w:lang w:val="pt-PT"/>
              </w:rPr>
              <w:t xml:space="preserve"> </w:t>
            </w:r>
            <w:r w:rsidRPr="00B8401B">
              <w:rPr>
                <w:rFonts w:eastAsia="Times New Roman" w:cs="Arial"/>
                <w:szCs w:val="24"/>
              </w:rPr>
              <w:t>consulta</w:t>
            </w:r>
            <w:r w:rsidRPr="0012474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A386BF3" w14:textId="77777777" w:rsidR="005A7D04" w:rsidRDefault="005A7D04" w:rsidP="00F738F3">
      <w:pPr>
        <w:autoSpaceDE w:val="0"/>
        <w:autoSpaceDN w:val="0"/>
        <w:adjustRightInd w:val="0"/>
        <w:spacing w:before="0" w:after="0" w:line="240" w:lineRule="auto"/>
        <w:rPr>
          <w:ins w:id="14" w:author="CEACIS" w:date="2024-01-02T14:54:00Z"/>
          <w:rFonts w:cs="Arial"/>
          <w:b/>
          <w:bCs/>
          <w:color w:val="000000"/>
          <w:sz w:val="26"/>
          <w:szCs w:val="26"/>
          <w:lang w:val="pt-PT"/>
        </w:rPr>
      </w:pPr>
    </w:p>
    <w:p w14:paraId="11922BF6" w14:textId="77777777" w:rsidR="005A7D04" w:rsidRDefault="00476911" w:rsidP="00F738F3">
      <w:pPr>
        <w:autoSpaceDE w:val="0"/>
        <w:autoSpaceDN w:val="0"/>
        <w:adjustRightInd w:val="0"/>
        <w:spacing w:before="0" w:after="0" w:line="240" w:lineRule="auto"/>
        <w:rPr>
          <w:ins w:id="15" w:author="CEACIS" w:date="2024-01-02T14:54:00Z"/>
          <w:rFonts w:cs="Arial"/>
          <w:b/>
          <w:bCs/>
          <w:color w:val="000000"/>
          <w:sz w:val="26"/>
          <w:szCs w:val="26"/>
          <w:lang w:val="pt-PT"/>
        </w:rPr>
      </w:pPr>
      <w:ins w:id="16" w:author="CEACIS" w:date="2024-01-02T15:48:00Z">
        <w:r w:rsidRPr="00476911">
          <w:rPr>
            <w:rFonts w:cs="Arial"/>
            <w:b/>
            <w:bCs/>
            <w:noProof/>
            <w:color w:val="000000"/>
            <w:sz w:val="26"/>
            <w:szCs w:val="26"/>
            <w:lang w:val="pt-BR" w:eastAsia="pt-BR"/>
            <w:rPrChange w:id="17">
              <w:rPr>
                <w:noProof/>
                <w:lang w:val="pt-BR" w:eastAsia="pt-BR"/>
              </w:rPr>
            </w:rPrChange>
          </w:rPr>
          <w:drawing>
            <wp:inline distT="0" distB="0" distL="0" distR="0" wp14:anchorId="4FFB0954" wp14:editId="6CA1B9FF">
              <wp:extent cx="4829175" cy="1657350"/>
              <wp:effectExtent l="0" t="0" r="0" b="0"/>
              <wp:docPr id="1" name="Imagem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 l="38624" t="18129" r="16402" b="412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29175" cy="1657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Refdecomentrio"/>
          </w:rPr>
          <w:commentReference w:id="18"/>
        </w:r>
      </w:ins>
    </w:p>
    <w:p w14:paraId="2FAD3850" w14:textId="77777777" w:rsidR="00A754E6" w:rsidRPr="00A754E6" w:rsidRDefault="00615DAB" w:rsidP="00A754E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6"/>
          <w:szCs w:val="26"/>
          <w:lang w:val="pt-PT"/>
          <w:rPrChange w:id="19" w:author="CEACIS" w:date="2024-01-02T14:54:00Z">
            <w:rPr>
              <w:lang w:val="pt-PT"/>
            </w:rPr>
          </w:rPrChange>
        </w:rPr>
        <w:pPrChange w:id="20" w:author="CEACIS" w:date="2024-01-02T14:54:00Z">
          <w:pPr>
            <w:autoSpaceDE w:val="0"/>
            <w:autoSpaceDN w:val="0"/>
            <w:adjustRightInd w:val="0"/>
            <w:spacing w:before="0" w:after="0" w:line="240" w:lineRule="auto"/>
          </w:pPr>
        </w:pPrChange>
      </w:pPr>
      <w:r w:rsidRPr="00615DAB">
        <w:rPr>
          <w:rFonts w:cs="Arial"/>
          <w:b/>
          <w:bCs/>
          <w:color w:val="000000"/>
          <w:sz w:val="26"/>
          <w:szCs w:val="26"/>
          <w:lang w:val="pt-PT"/>
          <w:rPrChange w:id="21" w:author="CEACIS" w:date="2024-01-02T14:54:00Z">
            <w:rPr>
              <w:lang w:val="pt-PT"/>
            </w:rPr>
          </w:rPrChange>
        </w:rPr>
        <w:t xml:space="preserve">Bibliografia </w:t>
      </w:r>
    </w:p>
    <w:p w14:paraId="23561487" w14:textId="77777777" w:rsidR="004B2A57" w:rsidRDefault="00AC5528" w:rsidP="007D5AF2">
      <w:pPr>
        <w:autoSpaceDE w:val="0"/>
        <w:autoSpaceDN w:val="0"/>
        <w:adjustRightInd w:val="0"/>
        <w:spacing w:before="0" w:after="0" w:line="240" w:lineRule="auto"/>
        <w:rPr>
          <w:rFonts w:ascii="ArialMT" w:hAnsi="ArialMT"/>
          <w:color w:val="000000"/>
          <w:szCs w:val="24"/>
          <w:lang w:val="pt-PT"/>
        </w:rPr>
      </w:pPr>
      <w:r w:rsidRPr="00AC5528">
        <w:rPr>
          <w:rFonts w:ascii="ArialMT" w:hAnsi="ArialMT"/>
          <w:color w:val="000000"/>
          <w:szCs w:val="24"/>
        </w:rPr>
        <w:t>FACELI, K. et al. Inteligência artificial: uma abordagem de aprendizado d</w:t>
      </w:r>
      <w:r>
        <w:rPr>
          <w:rFonts w:ascii="ArialMT" w:hAnsi="ArialMT"/>
          <w:color w:val="000000"/>
          <w:szCs w:val="24"/>
          <w:lang w:val="pt-PT"/>
        </w:rPr>
        <w:t xml:space="preserve">e </w:t>
      </w:r>
      <w:r w:rsidRPr="00AC5528">
        <w:rPr>
          <w:rFonts w:ascii="ArialMT" w:hAnsi="ArialMT"/>
          <w:color w:val="000000"/>
          <w:szCs w:val="24"/>
        </w:rPr>
        <w:t>máquina. [S.l.]: LTC, 2011</w:t>
      </w:r>
      <w:r>
        <w:rPr>
          <w:rFonts w:ascii="ArialMT" w:hAnsi="ArialMT"/>
          <w:color w:val="000000"/>
          <w:szCs w:val="24"/>
          <w:lang w:val="pt-PT"/>
        </w:rPr>
        <w:t>.</w:t>
      </w:r>
    </w:p>
    <w:p w14:paraId="385E531D" w14:textId="77777777" w:rsidR="00AC5528" w:rsidRPr="00F738F3" w:rsidRDefault="00AC5528" w:rsidP="007D5AF2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FF0000"/>
          <w:sz w:val="26"/>
          <w:szCs w:val="26"/>
          <w:lang w:val="en-US"/>
        </w:rPr>
      </w:pPr>
      <w:r w:rsidRPr="00AC5528">
        <w:rPr>
          <w:rFonts w:ascii="ArialMT" w:hAnsi="ArialMT"/>
          <w:color w:val="000000"/>
          <w:szCs w:val="24"/>
        </w:rPr>
        <w:t>SILVEIRA, G. , Bullock, B. (2017). Machine Learning: introdução a classificação.</w:t>
      </w:r>
      <w:r>
        <w:rPr>
          <w:rFonts w:ascii="ArialMT" w:hAnsi="ArialMT"/>
          <w:color w:val="000000"/>
          <w:lang w:val="pt-PT"/>
        </w:rPr>
        <w:t xml:space="preserve"> </w:t>
      </w:r>
      <w:r w:rsidRPr="00AC5528">
        <w:rPr>
          <w:rFonts w:ascii="ArialMT" w:hAnsi="ArialMT"/>
          <w:color w:val="000000"/>
          <w:szCs w:val="24"/>
        </w:rPr>
        <w:t>São Paulo: Editora Casa do Código. (2019). Patient Cluster Divergence Based</w:t>
      </w:r>
      <w:r w:rsidRPr="00F738F3">
        <w:rPr>
          <w:rFonts w:ascii="ArialMT" w:hAnsi="ArialMT"/>
          <w:color w:val="000000"/>
          <w:lang w:val="en-US"/>
        </w:rPr>
        <w:t xml:space="preserve"> </w:t>
      </w:r>
      <w:r w:rsidRPr="00AC5528">
        <w:rPr>
          <w:rFonts w:ascii="ArialMT" w:hAnsi="ArialMT"/>
          <w:color w:val="000000"/>
          <w:szCs w:val="24"/>
        </w:rPr>
        <w:t>Healthcare Insurance Fraudster Detection.</w:t>
      </w:r>
    </w:p>
    <w:p w14:paraId="15A751BC" w14:textId="77777777" w:rsidR="00AC5528" w:rsidRPr="00F738F3" w:rsidRDefault="00AC5528" w:rsidP="007D5AF2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FF0000"/>
          <w:sz w:val="26"/>
          <w:szCs w:val="26"/>
          <w:lang w:val="en-US"/>
        </w:rPr>
      </w:pPr>
    </w:p>
    <w:p w14:paraId="4EF756BD" w14:textId="77777777" w:rsidR="007D5AF2" w:rsidRPr="00F738F3" w:rsidRDefault="007D5AF2" w:rsidP="007D5AF2">
      <w:pPr>
        <w:autoSpaceDE w:val="0"/>
        <w:autoSpaceDN w:val="0"/>
        <w:adjustRightInd w:val="0"/>
        <w:spacing w:before="0" w:after="0" w:line="240" w:lineRule="auto"/>
        <w:rPr>
          <w:rFonts w:cs="Arial"/>
          <w:sz w:val="26"/>
          <w:szCs w:val="26"/>
          <w:lang w:val="en-US"/>
        </w:rPr>
      </w:pPr>
      <w:r w:rsidRPr="00F738F3">
        <w:rPr>
          <w:rFonts w:cs="Arial"/>
          <w:b/>
          <w:bCs/>
          <w:sz w:val="26"/>
          <w:szCs w:val="26"/>
          <w:lang w:val="en-US"/>
        </w:rPr>
        <w:t xml:space="preserve">O </w:t>
      </w:r>
      <w:proofErr w:type="spellStart"/>
      <w:r w:rsidRPr="00F738F3">
        <w:rPr>
          <w:rFonts w:cs="Arial"/>
          <w:b/>
          <w:bCs/>
          <w:sz w:val="26"/>
          <w:szCs w:val="26"/>
          <w:lang w:val="en-US"/>
        </w:rPr>
        <w:t>Orientador</w:t>
      </w:r>
      <w:proofErr w:type="spellEnd"/>
      <w:r w:rsidRPr="00F738F3">
        <w:rPr>
          <w:rFonts w:cs="Arial"/>
          <w:b/>
          <w:bCs/>
          <w:sz w:val="26"/>
          <w:szCs w:val="26"/>
          <w:lang w:val="en-US"/>
        </w:rPr>
        <w:t xml:space="preserve"> Data </w:t>
      </w:r>
    </w:p>
    <w:p w14:paraId="01C76868" w14:textId="77777777" w:rsidR="007D5AF2" w:rsidRPr="00871483" w:rsidRDefault="007D5AF2" w:rsidP="007D5AF2">
      <w:pPr>
        <w:autoSpaceDE w:val="0"/>
        <w:autoSpaceDN w:val="0"/>
        <w:adjustRightInd w:val="0"/>
        <w:spacing w:before="0" w:after="0" w:line="240" w:lineRule="auto"/>
        <w:rPr>
          <w:rFonts w:cs="Arial"/>
          <w:sz w:val="26"/>
          <w:szCs w:val="26"/>
          <w:lang w:val="pt-PT"/>
        </w:rPr>
      </w:pPr>
      <w:r w:rsidRPr="00871483">
        <w:rPr>
          <w:rFonts w:cs="Arial"/>
          <w:sz w:val="26"/>
          <w:szCs w:val="26"/>
          <w:lang w:val="pt-PT"/>
        </w:rPr>
        <w:t>____________________</w:t>
      </w:r>
      <w:r w:rsidR="0083303E" w:rsidRPr="00871483">
        <w:rPr>
          <w:rFonts w:cs="Arial"/>
          <w:sz w:val="26"/>
          <w:szCs w:val="26"/>
          <w:lang w:val="pt-PT"/>
        </w:rPr>
        <w:t xml:space="preserve">               </w:t>
      </w:r>
      <w:r w:rsidRPr="00871483">
        <w:rPr>
          <w:rFonts w:cs="Arial"/>
          <w:sz w:val="26"/>
          <w:szCs w:val="26"/>
          <w:lang w:val="pt-PT"/>
        </w:rPr>
        <w:t xml:space="preserve"> ___ de ___ de 20____ </w:t>
      </w:r>
    </w:p>
    <w:p w14:paraId="59FD05CB" w14:textId="77777777" w:rsidR="00BC0271" w:rsidRPr="00871483" w:rsidRDefault="00BC0271" w:rsidP="007D5AF2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6"/>
          <w:szCs w:val="26"/>
          <w:lang w:val="pt-PT"/>
        </w:rPr>
      </w:pPr>
    </w:p>
    <w:p w14:paraId="5AD41670" w14:textId="77777777" w:rsidR="007D5AF2" w:rsidRPr="00871483" w:rsidRDefault="007D5AF2" w:rsidP="0083303E">
      <w:pPr>
        <w:autoSpaceDE w:val="0"/>
        <w:autoSpaceDN w:val="0"/>
        <w:adjustRightInd w:val="0"/>
        <w:spacing w:before="0" w:after="0" w:line="240" w:lineRule="auto"/>
        <w:jc w:val="center"/>
        <w:rPr>
          <w:rFonts w:cs="Arial"/>
          <w:sz w:val="26"/>
          <w:szCs w:val="26"/>
          <w:lang w:val="pt-PT"/>
        </w:rPr>
      </w:pPr>
      <w:r w:rsidRPr="00871483">
        <w:rPr>
          <w:rFonts w:cs="Arial"/>
          <w:b/>
          <w:bCs/>
          <w:sz w:val="26"/>
          <w:szCs w:val="26"/>
          <w:lang w:val="pt-PT"/>
        </w:rPr>
        <w:t>Parecer da Comissão Avaliadora</w:t>
      </w:r>
    </w:p>
    <w:p w14:paraId="156DA16E" w14:textId="77777777" w:rsidR="007D5AF2" w:rsidRPr="00871483" w:rsidRDefault="007D5AF2" w:rsidP="0083303E">
      <w:pPr>
        <w:autoSpaceDE w:val="0"/>
        <w:autoSpaceDN w:val="0"/>
        <w:adjustRightInd w:val="0"/>
        <w:rPr>
          <w:rFonts w:cs="Arial"/>
          <w:sz w:val="23"/>
          <w:szCs w:val="23"/>
          <w:lang w:val="pt-PT"/>
        </w:rPr>
      </w:pPr>
      <w:r w:rsidRPr="00871483">
        <w:rPr>
          <w:rFonts w:cs="Arial"/>
          <w:b/>
          <w:bCs/>
          <w:sz w:val="23"/>
          <w:szCs w:val="23"/>
          <w:lang w:val="pt-PT"/>
        </w:rPr>
        <w:t xml:space="preserve">___ </w:t>
      </w:r>
      <w:r w:rsidRPr="00871483">
        <w:rPr>
          <w:rFonts w:cs="Arial"/>
          <w:sz w:val="23"/>
          <w:szCs w:val="23"/>
          <w:lang w:val="pt-PT"/>
        </w:rPr>
        <w:t>Aprovação na íntegra, com aceitação da proposta</w:t>
      </w:r>
      <w:r w:rsidRPr="00871483">
        <w:rPr>
          <w:rFonts w:cs="Arial"/>
          <w:b/>
          <w:bCs/>
          <w:sz w:val="23"/>
          <w:szCs w:val="23"/>
          <w:lang w:val="pt-PT"/>
        </w:rPr>
        <w:t xml:space="preserve">; </w:t>
      </w:r>
    </w:p>
    <w:p w14:paraId="29D6AB2A" w14:textId="77777777" w:rsidR="007D5AF2" w:rsidRPr="00871483" w:rsidRDefault="007D5AF2" w:rsidP="0083303E">
      <w:pPr>
        <w:autoSpaceDE w:val="0"/>
        <w:autoSpaceDN w:val="0"/>
        <w:adjustRightInd w:val="0"/>
        <w:rPr>
          <w:rFonts w:cs="Arial"/>
          <w:sz w:val="23"/>
          <w:szCs w:val="23"/>
          <w:lang w:val="pt-PT"/>
        </w:rPr>
      </w:pPr>
      <w:r w:rsidRPr="00871483">
        <w:rPr>
          <w:rFonts w:cs="Arial"/>
          <w:b/>
          <w:bCs/>
          <w:sz w:val="23"/>
          <w:szCs w:val="23"/>
          <w:lang w:val="pt-PT"/>
        </w:rPr>
        <w:t xml:space="preserve">___ </w:t>
      </w:r>
      <w:r w:rsidRPr="00871483">
        <w:rPr>
          <w:rFonts w:cs="Arial"/>
          <w:sz w:val="23"/>
          <w:szCs w:val="23"/>
          <w:lang w:val="pt-PT"/>
        </w:rPr>
        <w:t>Aprovação com modificação da proposta</w:t>
      </w:r>
      <w:r w:rsidRPr="00871483">
        <w:rPr>
          <w:rFonts w:cs="Arial"/>
          <w:b/>
          <w:bCs/>
          <w:sz w:val="23"/>
          <w:szCs w:val="23"/>
          <w:lang w:val="pt-PT"/>
        </w:rPr>
        <w:t xml:space="preserve">; </w:t>
      </w:r>
    </w:p>
    <w:p w14:paraId="2B71388F" w14:textId="77777777" w:rsidR="007D5AF2" w:rsidRPr="00871483" w:rsidRDefault="007D5AF2" w:rsidP="0083303E">
      <w:pPr>
        <w:autoSpaceDE w:val="0"/>
        <w:autoSpaceDN w:val="0"/>
        <w:adjustRightInd w:val="0"/>
        <w:rPr>
          <w:rFonts w:cs="Arial"/>
          <w:b/>
          <w:bCs/>
          <w:sz w:val="23"/>
          <w:szCs w:val="23"/>
          <w:lang w:val="pt-PT"/>
        </w:rPr>
      </w:pPr>
      <w:r w:rsidRPr="00871483">
        <w:rPr>
          <w:rFonts w:cs="Arial"/>
          <w:b/>
          <w:bCs/>
          <w:sz w:val="23"/>
          <w:szCs w:val="23"/>
          <w:lang w:val="pt-PT"/>
        </w:rPr>
        <w:t xml:space="preserve">___ </w:t>
      </w:r>
      <w:r w:rsidRPr="00871483">
        <w:rPr>
          <w:rFonts w:cs="Arial"/>
          <w:sz w:val="23"/>
          <w:szCs w:val="23"/>
          <w:lang w:val="pt-PT"/>
        </w:rPr>
        <w:t>Reprovação (rejeição) na íntegra</w:t>
      </w:r>
      <w:r w:rsidRPr="00871483">
        <w:rPr>
          <w:rFonts w:cs="Arial"/>
          <w:b/>
          <w:bCs/>
          <w:sz w:val="23"/>
          <w:szCs w:val="23"/>
          <w:lang w:val="pt-PT"/>
        </w:rPr>
        <w:t xml:space="preserve">. </w:t>
      </w:r>
    </w:p>
    <w:p w14:paraId="319398AC" w14:textId="77777777" w:rsidR="007D5AF2" w:rsidRPr="00871483" w:rsidRDefault="007D5AF2" w:rsidP="0083303E">
      <w:pPr>
        <w:pStyle w:val="Default"/>
        <w:spacing w:line="360" w:lineRule="auto"/>
        <w:jc w:val="both"/>
        <w:rPr>
          <w:rFonts w:ascii="Arial" w:hAnsi="Arial" w:cs="Arial"/>
          <w:color w:val="auto"/>
          <w:sz w:val="23"/>
          <w:szCs w:val="23"/>
          <w:lang w:val="pt-PT"/>
        </w:rPr>
      </w:pPr>
      <w:r w:rsidRPr="00871483">
        <w:rPr>
          <w:rFonts w:ascii="Arial" w:hAnsi="Arial" w:cs="Arial"/>
          <w:b/>
          <w:bCs/>
          <w:color w:val="auto"/>
          <w:sz w:val="23"/>
          <w:szCs w:val="23"/>
          <w:lang w:val="pt-PT"/>
        </w:rPr>
        <w:t>OBS.</w:t>
      </w:r>
      <w:r w:rsidRPr="00871483">
        <w:rPr>
          <w:rFonts w:ascii="Arial" w:hAnsi="Arial" w:cs="Arial"/>
          <w:color w:val="auto"/>
          <w:sz w:val="23"/>
          <w:szCs w:val="23"/>
          <w:lang w:val="pt-PT"/>
        </w:rPr>
        <w:t>____________________________________</w:t>
      </w:r>
      <w:r w:rsidR="0083303E" w:rsidRPr="00871483">
        <w:rPr>
          <w:rFonts w:ascii="Arial" w:hAnsi="Arial" w:cs="Arial"/>
          <w:color w:val="auto"/>
          <w:sz w:val="23"/>
          <w:szCs w:val="23"/>
          <w:lang w:val="pt-PT"/>
        </w:rPr>
        <w:t>_________________________________________</w:t>
      </w:r>
    </w:p>
    <w:p w14:paraId="0654C658" w14:textId="77777777" w:rsidR="0083303E" w:rsidRPr="00871483" w:rsidRDefault="0083303E" w:rsidP="0083303E">
      <w:pPr>
        <w:pStyle w:val="Default"/>
        <w:spacing w:line="360" w:lineRule="auto"/>
        <w:jc w:val="both"/>
        <w:rPr>
          <w:rFonts w:ascii="Arial" w:hAnsi="Arial" w:cs="Arial"/>
          <w:color w:val="auto"/>
          <w:sz w:val="23"/>
          <w:szCs w:val="23"/>
          <w:lang w:val="pt-PT"/>
        </w:rPr>
      </w:pPr>
      <w:r w:rsidRPr="00871483">
        <w:rPr>
          <w:rFonts w:ascii="Arial" w:hAnsi="Arial" w:cs="Arial"/>
          <w:color w:val="auto"/>
          <w:sz w:val="23"/>
          <w:szCs w:val="23"/>
          <w:lang w:val="pt-PT"/>
        </w:rPr>
        <w:t>__________________________________________________________________________________</w:t>
      </w:r>
    </w:p>
    <w:p w14:paraId="7D49D8DC" w14:textId="77777777" w:rsidR="0083303E" w:rsidRPr="00871483" w:rsidRDefault="0083303E" w:rsidP="0083303E">
      <w:pPr>
        <w:pStyle w:val="Default"/>
        <w:spacing w:line="360" w:lineRule="auto"/>
        <w:jc w:val="center"/>
        <w:rPr>
          <w:rFonts w:ascii="Arial" w:hAnsi="Arial" w:cs="Arial"/>
          <w:color w:val="auto"/>
          <w:sz w:val="22"/>
          <w:szCs w:val="23"/>
          <w:lang w:val="pt-PT"/>
        </w:rPr>
      </w:pPr>
    </w:p>
    <w:p w14:paraId="15116749" w14:textId="77777777" w:rsidR="007D5AF2" w:rsidRPr="00871483" w:rsidRDefault="007D5AF2" w:rsidP="0083303E">
      <w:pPr>
        <w:autoSpaceDE w:val="0"/>
        <w:autoSpaceDN w:val="0"/>
        <w:adjustRightInd w:val="0"/>
        <w:spacing w:before="0" w:after="0"/>
        <w:jc w:val="center"/>
        <w:rPr>
          <w:rFonts w:cs="Arial"/>
          <w:sz w:val="23"/>
          <w:szCs w:val="23"/>
          <w:lang w:val="pt-PT"/>
        </w:rPr>
      </w:pPr>
      <w:r w:rsidRPr="00871483">
        <w:rPr>
          <w:rFonts w:cs="Arial"/>
          <w:b/>
          <w:bCs/>
          <w:sz w:val="23"/>
          <w:szCs w:val="23"/>
          <w:lang w:val="pt-PT"/>
        </w:rPr>
        <w:t>A Comissão Avaliadora</w:t>
      </w:r>
    </w:p>
    <w:p w14:paraId="57B41CA2" w14:textId="77777777" w:rsidR="007D5AF2" w:rsidRPr="00871483" w:rsidRDefault="007D5AF2" w:rsidP="0083303E">
      <w:pPr>
        <w:autoSpaceDE w:val="0"/>
        <w:autoSpaceDN w:val="0"/>
        <w:adjustRightInd w:val="0"/>
        <w:spacing w:before="0" w:after="0"/>
        <w:jc w:val="center"/>
        <w:rPr>
          <w:rFonts w:cs="Arial"/>
          <w:sz w:val="23"/>
          <w:szCs w:val="23"/>
          <w:lang w:val="pt-PT"/>
        </w:rPr>
      </w:pPr>
      <w:r w:rsidRPr="00871483">
        <w:rPr>
          <w:rFonts w:cs="Arial"/>
          <w:sz w:val="23"/>
          <w:szCs w:val="23"/>
          <w:lang w:val="pt-PT"/>
        </w:rPr>
        <w:lastRenderedPageBreak/>
        <w:t>(assinaturas)</w:t>
      </w:r>
    </w:p>
    <w:p w14:paraId="33BB46C6" w14:textId="77777777" w:rsidR="007D5AF2" w:rsidRPr="00871483" w:rsidRDefault="007D5AF2" w:rsidP="0083303E">
      <w:pPr>
        <w:autoSpaceDE w:val="0"/>
        <w:autoSpaceDN w:val="0"/>
        <w:adjustRightInd w:val="0"/>
        <w:spacing w:before="0" w:after="0"/>
        <w:jc w:val="center"/>
        <w:rPr>
          <w:rFonts w:cs="Arial"/>
          <w:sz w:val="23"/>
          <w:szCs w:val="23"/>
          <w:lang w:val="pt-PT"/>
        </w:rPr>
      </w:pPr>
      <w:r w:rsidRPr="00871483">
        <w:rPr>
          <w:rFonts w:cs="Arial"/>
          <w:b/>
          <w:bCs/>
          <w:sz w:val="23"/>
          <w:szCs w:val="23"/>
          <w:lang w:val="pt-PT"/>
        </w:rPr>
        <w:t xml:space="preserve">Presidente </w:t>
      </w:r>
      <w:r w:rsidRPr="00871483">
        <w:rPr>
          <w:rFonts w:cs="Arial"/>
          <w:sz w:val="23"/>
          <w:szCs w:val="23"/>
          <w:lang w:val="pt-PT"/>
        </w:rPr>
        <w:t>_______________________________________</w:t>
      </w:r>
    </w:p>
    <w:p w14:paraId="3296DE31" w14:textId="77777777" w:rsidR="007D5AF2" w:rsidRPr="00871483" w:rsidRDefault="007D5AF2" w:rsidP="0083303E">
      <w:pPr>
        <w:autoSpaceDE w:val="0"/>
        <w:autoSpaceDN w:val="0"/>
        <w:adjustRightInd w:val="0"/>
        <w:spacing w:before="0" w:after="0"/>
        <w:jc w:val="center"/>
        <w:rPr>
          <w:rFonts w:cs="Arial"/>
          <w:sz w:val="23"/>
          <w:szCs w:val="23"/>
          <w:lang w:val="pt-PT"/>
        </w:rPr>
      </w:pPr>
      <w:r w:rsidRPr="00871483">
        <w:rPr>
          <w:rFonts w:cs="Arial"/>
          <w:b/>
          <w:bCs/>
          <w:sz w:val="23"/>
          <w:szCs w:val="23"/>
          <w:lang w:val="pt-PT"/>
        </w:rPr>
        <w:t xml:space="preserve">1º Vogal </w:t>
      </w:r>
      <w:r w:rsidRPr="00871483">
        <w:rPr>
          <w:rFonts w:cs="Arial"/>
          <w:sz w:val="23"/>
          <w:szCs w:val="23"/>
          <w:lang w:val="pt-PT"/>
        </w:rPr>
        <w:t>__________________________________________</w:t>
      </w:r>
    </w:p>
    <w:p w14:paraId="60D6C37B" w14:textId="77777777" w:rsidR="007D5AF2" w:rsidRPr="00871483" w:rsidRDefault="007D5AF2" w:rsidP="0083303E">
      <w:pPr>
        <w:autoSpaceDE w:val="0"/>
        <w:autoSpaceDN w:val="0"/>
        <w:adjustRightInd w:val="0"/>
        <w:spacing w:before="0" w:after="0"/>
        <w:jc w:val="center"/>
        <w:rPr>
          <w:rFonts w:cs="Arial"/>
          <w:sz w:val="23"/>
          <w:szCs w:val="23"/>
          <w:lang w:val="pt-PT"/>
        </w:rPr>
      </w:pPr>
      <w:r w:rsidRPr="00871483">
        <w:rPr>
          <w:rFonts w:cs="Arial"/>
          <w:b/>
          <w:bCs/>
          <w:sz w:val="23"/>
          <w:szCs w:val="23"/>
          <w:lang w:val="pt-PT"/>
        </w:rPr>
        <w:t xml:space="preserve">2º Vogal </w:t>
      </w:r>
      <w:r w:rsidRPr="00871483">
        <w:rPr>
          <w:rFonts w:cs="Arial"/>
          <w:sz w:val="23"/>
          <w:szCs w:val="23"/>
          <w:lang w:val="pt-PT"/>
        </w:rPr>
        <w:t>__________________________________________</w:t>
      </w:r>
    </w:p>
    <w:p w14:paraId="2A16430A" w14:textId="77777777" w:rsidR="007D5AF2" w:rsidRPr="00871483" w:rsidRDefault="007D5AF2" w:rsidP="0083303E">
      <w:pPr>
        <w:autoSpaceDE w:val="0"/>
        <w:autoSpaceDN w:val="0"/>
        <w:adjustRightInd w:val="0"/>
        <w:spacing w:before="0" w:after="0"/>
        <w:jc w:val="center"/>
        <w:rPr>
          <w:rFonts w:cs="Arial"/>
          <w:sz w:val="23"/>
          <w:szCs w:val="23"/>
          <w:lang w:val="pt-PT"/>
        </w:rPr>
      </w:pPr>
      <w:r w:rsidRPr="00871483">
        <w:rPr>
          <w:rFonts w:cs="Arial"/>
          <w:b/>
          <w:bCs/>
          <w:sz w:val="23"/>
          <w:szCs w:val="23"/>
          <w:lang w:val="pt-PT"/>
        </w:rPr>
        <w:t xml:space="preserve">Secretário </w:t>
      </w:r>
      <w:r w:rsidRPr="00871483">
        <w:rPr>
          <w:rFonts w:cs="Arial"/>
          <w:sz w:val="23"/>
          <w:szCs w:val="23"/>
          <w:lang w:val="pt-PT"/>
        </w:rPr>
        <w:t>_________________________________________</w:t>
      </w:r>
    </w:p>
    <w:p w14:paraId="3316AC0D" w14:textId="77777777" w:rsidR="0083303E" w:rsidRPr="00871483" w:rsidRDefault="0083303E" w:rsidP="0083303E">
      <w:pPr>
        <w:autoSpaceDE w:val="0"/>
        <w:autoSpaceDN w:val="0"/>
        <w:adjustRightInd w:val="0"/>
        <w:spacing w:before="0" w:after="0"/>
        <w:jc w:val="center"/>
        <w:rPr>
          <w:rFonts w:cs="Arial"/>
          <w:sz w:val="23"/>
          <w:szCs w:val="23"/>
          <w:lang w:val="pt-PT"/>
        </w:rPr>
      </w:pPr>
    </w:p>
    <w:p w14:paraId="07D34B43" w14:textId="77777777" w:rsidR="00AB5981" w:rsidRPr="00871483" w:rsidRDefault="007D5AF2" w:rsidP="00476911">
      <w:pPr>
        <w:pStyle w:val="Default"/>
        <w:spacing w:before="120" w:afterLines="120" w:after="288" w:line="360" w:lineRule="auto"/>
        <w:jc w:val="center"/>
        <w:rPr>
          <w:rFonts w:ascii="Arial" w:hAnsi="Arial" w:cs="Arial"/>
          <w:b/>
          <w:bCs/>
          <w:color w:val="auto"/>
          <w:sz w:val="23"/>
          <w:szCs w:val="23"/>
          <w:lang w:val="pt-PT"/>
        </w:rPr>
      </w:pPr>
      <w:r w:rsidRPr="00871483">
        <w:rPr>
          <w:rFonts w:ascii="Arial" w:hAnsi="Arial" w:cs="Arial"/>
          <w:color w:val="auto"/>
          <w:sz w:val="23"/>
          <w:szCs w:val="23"/>
        </w:rPr>
        <w:t xml:space="preserve">Luanda, </w:t>
      </w:r>
      <w:proofErr w:type="spellStart"/>
      <w:r w:rsidRPr="00871483">
        <w:rPr>
          <w:rFonts w:ascii="Arial" w:hAnsi="Arial" w:cs="Arial"/>
          <w:color w:val="auto"/>
          <w:sz w:val="23"/>
          <w:szCs w:val="23"/>
        </w:rPr>
        <w:t>aos</w:t>
      </w:r>
      <w:proofErr w:type="spellEnd"/>
      <w:r w:rsidRPr="00871483">
        <w:rPr>
          <w:rFonts w:ascii="Arial" w:hAnsi="Arial" w:cs="Arial"/>
          <w:color w:val="auto"/>
          <w:sz w:val="23"/>
          <w:szCs w:val="23"/>
        </w:rPr>
        <w:t xml:space="preserve"> _____ de _____________________ de 20___.</w:t>
      </w:r>
    </w:p>
    <w:sectPr w:rsidR="00AB5981" w:rsidRPr="00871483" w:rsidSect="00D73919">
      <w:pgSz w:w="11906" w:h="17338"/>
      <w:pgMar w:top="426" w:right="515" w:bottom="184" w:left="88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CEACIS" w:date="2024-01-02T15:49:00Z" w:initials="C">
    <w:p w14:paraId="4EA2C58B" w14:textId="77777777" w:rsidR="00D73BE2" w:rsidRDefault="00D73BE2">
      <w:pPr>
        <w:pStyle w:val="Textodecomentrio"/>
      </w:pPr>
      <w:r>
        <w:rPr>
          <w:rStyle w:val="Refdecomentrio"/>
        </w:rPr>
        <w:annotationRef/>
      </w:r>
      <w:r>
        <w:rPr>
          <w:rFonts w:cs="Arial"/>
          <w:color w:val="202124"/>
          <w:sz w:val="30"/>
          <w:szCs w:val="30"/>
          <w:shd w:val="clear" w:color="auto" w:fill="FFFFFF"/>
        </w:rPr>
        <w:t>Um </w:t>
      </w:r>
      <w:proofErr w:type="spellStart"/>
      <w:r>
        <w:rPr>
          <w:rFonts w:cs="Arial"/>
          <w:color w:val="040C28"/>
          <w:sz w:val="30"/>
          <w:szCs w:val="30"/>
        </w:rPr>
        <w:t>site</w:t>
      </w:r>
      <w:proofErr w:type="spellEnd"/>
      <w:r>
        <w:rPr>
          <w:rFonts w:cs="Arial"/>
          <w:color w:val="202124"/>
          <w:sz w:val="30"/>
          <w:szCs w:val="30"/>
          <w:shd w:val="clear" w:color="auto" w:fill="FFFFFF"/>
        </w:rPr>
        <w:t> é um conjunto de </w:t>
      </w:r>
      <w:r>
        <w:rPr>
          <w:rFonts w:cs="Arial"/>
          <w:color w:val="040C28"/>
          <w:sz w:val="30"/>
          <w:szCs w:val="30"/>
        </w:rPr>
        <w:t>páginas web</w:t>
      </w:r>
      <w:r>
        <w:rPr>
          <w:rFonts w:cs="Arial"/>
          <w:color w:val="202124"/>
          <w:sz w:val="30"/>
          <w:szCs w:val="30"/>
          <w:shd w:val="clear" w:color="auto" w:fill="FFFFFF"/>
        </w:rPr>
        <w:t xml:space="preserve"> vinculadas (mais os recursos </w:t>
      </w:r>
      <w:proofErr w:type="spellStart"/>
      <w:r>
        <w:rPr>
          <w:rFonts w:cs="Arial"/>
          <w:color w:val="202124"/>
          <w:sz w:val="30"/>
          <w:szCs w:val="30"/>
          <w:shd w:val="clear" w:color="auto" w:fill="FFFFFF"/>
        </w:rPr>
        <w:t>associados</w:t>
      </w:r>
      <w:proofErr w:type="spellEnd"/>
      <w:r>
        <w:rPr>
          <w:rFonts w:cs="Arial"/>
          <w:color w:val="202124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cs="Arial"/>
          <w:color w:val="202124"/>
          <w:sz w:val="30"/>
          <w:szCs w:val="30"/>
          <w:shd w:val="clear" w:color="auto" w:fill="FFFFFF"/>
        </w:rPr>
        <w:t>elas</w:t>
      </w:r>
      <w:proofErr w:type="spellEnd"/>
      <w:r>
        <w:rPr>
          <w:rFonts w:cs="Arial"/>
          <w:color w:val="202124"/>
          <w:sz w:val="30"/>
          <w:szCs w:val="30"/>
          <w:shd w:val="clear" w:color="auto" w:fill="FFFFFF"/>
        </w:rPr>
        <w:t xml:space="preserve">) que </w:t>
      </w:r>
      <w:proofErr w:type="spellStart"/>
      <w:r>
        <w:rPr>
          <w:rFonts w:cs="Arial"/>
          <w:color w:val="202124"/>
          <w:sz w:val="30"/>
          <w:szCs w:val="30"/>
          <w:shd w:val="clear" w:color="auto" w:fill="FFFFFF"/>
        </w:rPr>
        <w:t>compartilham</w:t>
      </w:r>
      <w:proofErr w:type="spellEnd"/>
      <w:r>
        <w:rPr>
          <w:rFonts w:cs="Arial"/>
          <w:color w:val="202124"/>
          <w:sz w:val="30"/>
          <w:szCs w:val="30"/>
          <w:shd w:val="clear" w:color="auto" w:fill="FFFFFF"/>
        </w:rPr>
        <w:t xml:space="preserve"> um único </w:t>
      </w:r>
      <w:proofErr w:type="spellStart"/>
      <w:r>
        <w:rPr>
          <w:rFonts w:cs="Arial"/>
          <w:color w:val="202124"/>
          <w:sz w:val="30"/>
          <w:szCs w:val="30"/>
          <w:shd w:val="clear" w:color="auto" w:fill="FFFFFF"/>
        </w:rPr>
        <w:t>nome</w:t>
      </w:r>
      <w:proofErr w:type="spellEnd"/>
      <w:r>
        <w:rPr>
          <w:rFonts w:cs="Arial"/>
          <w:color w:val="202124"/>
          <w:sz w:val="30"/>
          <w:szCs w:val="30"/>
          <w:shd w:val="clear" w:color="auto" w:fill="FFFFFF"/>
        </w:rPr>
        <w:t xml:space="preserve"> de </w:t>
      </w:r>
      <w:proofErr w:type="spellStart"/>
      <w:r>
        <w:rPr>
          <w:rFonts w:cs="Arial"/>
          <w:color w:val="202124"/>
          <w:sz w:val="30"/>
          <w:szCs w:val="30"/>
          <w:shd w:val="clear" w:color="auto" w:fill="FFFFFF"/>
        </w:rPr>
        <w:t>domínio</w:t>
      </w:r>
      <w:proofErr w:type="spellEnd"/>
      <w:r>
        <w:rPr>
          <w:rFonts w:cs="Arial"/>
          <w:color w:val="202124"/>
          <w:sz w:val="30"/>
          <w:szCs w:val="30"/>
          <w:shd w:val="clear" w:color="auto" w:fill="FFFFFF"/>
        </w:rPr>
        <w:t>.</w:t>
      </w:r>
    </w:p>
  </w:comment>
  <w:comment w:id="12" w:author="CEACIS" w:date="2024-01-02T15:49:00Z" w:initials="C">
    <w:p w14:paraId="55814AF3" w14:textId="77777777" w:rsidR="005A7D04" w:rsidRDefault="005A7D04">
      <w:pPr>
        <w:pStyle w:val="Textodecomentrio"/>
      </w:pPr>
      <w:r>
        <w:rPr>
          <w:rStyle w:val="Refdecomentrio"/>
        </w:rPr>
        <w:annotationRef/>
      </w:r>
      <w:proofErr w:type="spellStart"/>
      <w:r>
        <w:t>Tens</w:t>
      </w:r>
      <w:proofErr w:type="spellEnd"/>
      <w:r>
        <w:t xml:space="preserve"> </w:t>
      </w:r>
      <w:proofErr w:type="spellStart"/>
      <w:r>
        <w:t>quatro</w:t>
      </w:r>
      <w:proofErr w:type="spellEnd"/>
      <w:r>
        <w:t xml:space="preserve"> categorías s]</w:t>
      </w:r>
      <w:proofErr w:type="spellStart"/>
      <w:r>
        <w:t>ao</w:t>
      </w:r>
      <w:proofErr w:type="spellEnd"/>
      <w:r>
        <w:t xml:space="preserve"> cinco requisitos </w:t>
      </w:r>
    </w:p>
  </w:comment>
  <w:comment w:id="13" w:author="CEACIS" w:date="2024-01-02T15:49:00Z" w:initials="C">
    <w:p w14:paraId="5C2523DE" w14:textId="77777777" w:rsidR="005A7D04" w:rsidRDefault="005A7D04">
      <w:pPr>
        <w:pStyle w:val="Textodecomentrio"/>
      </w:pPr>
      <w:r>
        <w:rPr>
          <w:rStyle w:val="Refdecomentrio"/>
        </w:rPr>
        <w:annotationRef/>
      </w:r>
      <w:proofErr w:type="spellStart"/>
      <w:r>
        <w:t>Não</w:t>
      </w:r>
      <w:proofErr w:type="spellEnd"/>
      <w:r>
        <w:t xml:space="preserve"> vejo a </w:t>
      </w:r>
      <w:proofErr w:type="spellStart"/>
      <w:r>
        <w:t>descrição</w:t>
      </w:r>
      <w:proofErr w:type="spellEnd"/>
      <w:r>
        <w:t xml:space="preserve"> </w:t>
      </w:r>
    </w:p>
  </w:comment>
  <w:comment w:id="18" w:author="CEACIS" w:date="2024-01-02T15:49:00Z" w:initials="C">
    <w:p w14:paraId="17DDE274" w14:textId="77777777" w:rsidR="00476911" w:rsidRDefault="00476911">
      <w:pPr>
        <w:pStyle w:val="Textodecomentrio"/>
      </w:pPr>
      <w:r>
        <w:rPr>
          <w:rStyle w:val="Refdecomentrio"/>
        </w:rPr>
        <w:annotationRef/>
      </w:r>
      <w:r>
        <w:t xml:space="preserve">Para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descrição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A2C58B" w15:done="0"/>
  <w15:commentEx w15:paraId="55814AF3" w15:done="0"/>
  <w15:commentEx w15:paraId="5C2523DE" w15:done="0"/>
  <w15:commentEx w15:paraId="17DDE2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23A"/>
    <w:multiLevelType w:val="hybridMultilevel"/>
    <w:tmpl w:val="DF4CF1E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A5721"/>
    <w:multiLevelType w:val="hybridMultilevel"/>
    <w:tmpl w:val="B1E66664"/>
    <w:lvl w:ilvl="0" w:tplc="FFFFFFFF">
      <w:numFmt w:val="decimal"/>
      <w:lvlText w:val="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57611"/>
    <w:multiLevelType w:val="hybridMultilevel"/>
    <w:tmpl w:val="76C4D77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301C9"/>
    <w:multiLevelType w:val="hybridMultilevel"/>
    <w:tmpl w:val="22EC14FE"/>
    <w:lvl w:ilvl="0" w:tplc="EC68E5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6183B"/>
    <w:multiLevelType w:val="hybridMultilevel"/>
    <w:tmpl w:val="67328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91AD6"/>
    <w:multiLevelType w:val="hybridMultilevel"/>
    <w:tmpl w:val="6108025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B735B"/>
    <w:multiLevelType w:val="multilevel"/>
    <w:tmpl w:val="634E36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D6B7F18"/>
    <w:multiLevelType w:val="multilevel"/>
    <w:tmpl w:val="2692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BE7B98"/>
    <w:multiLevelType w:val="hybridMultilevel"/>
    <w:tmpl w:val="9EB62FE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17A6"/>
    <w:rsid w:val="000117CB"/>
    <w:rsid w:val="0002003E"/>
    <w:rsid w:val="000512F4"/>
    <w:rsid w:val="00055C06"/>
    <w:rsid w:val="000561AC"/>
    <w:rsid w:val="00073522"/>
    <w:rsid w:val="000761ED"/>
    <w:rsid w:val="00077A2A"/>
    <w:rsid w:val="000A41D4"/>
    <w:rsid w:val="000B48E4"/>
    <w:rsid w:val="000B7D82"/>
    <w:rsid w:val="000F3F8F"/>
    <w:rsid w:val="001135CF"/>
    <w:rsid w:val="00147ED0"/>
    <w:rsid w:val="00156E13"/>
    <w:rsid w:val="0016193A"/>
    <w:rsid w:val="001664D7"/>
    <w:rsid w:val="00180E45"/>
    <w:rsid w:val="001A0135"/>
    <w:rsid w:val="001B2DAE"/>
    <w:rsid w:val="001E07FC"/>
    <w:rsid w:val="001F2038"/>
    <w:rsid w:val="001F320B"/>
    <w:rsid w:val="00200AE8"/>
    <w:rsid w:val="002B53E6"/>
    <w:rsid w:val="002C0B85"/>
    <w:rsid w:val="002C2B84"/>
    <w:rsid w:val="002D6D1C"/>
    <w:rsid w:val="002D731F"/>
    <w:rsid w:val="003678BF"/>
    <w:rsid w:val="003A4E6D"/>
    <w:rsid w:val="003B2329"/>
    <w:rsid w:val="003B3ED1"/>
    <w:rsid w:val="003D59B9"/>
    <w:rsid w:val="00401976"/>
    <w:rsid w:val="00412AE9"/>
    <w:rsid w:val="00476911"/>
    <w:rsid w:val="00487EDB"/>
    <w:rsid w:val="004B2A57"/>
    <w:rsid w:val="004C3DA0"/>
    <w:rsid w:val="004E49B5"/>
    <w:rsid w:val="004E4C30"/>
    <w:rsid w:val="004F4DAC"/>
    <w:rsid w:val="0051271F"/>
    <w:rsid w:val="005140B6"/>
    <w:rsid w:val="00595A3D"/>
    <w:rsid w:val="005A4A45"/>
    <w:rsid w:val="005A7D04"/>
    <w:rsid w:val="005B17A6"/>
    <w:rsid w:val="005E75C2"/>
    <w:rsid w:val="00603BFF"/>
    <w:rsid w:val="00615DAB"/>
    <w:rsid w:val="0062103A"/>
    <w:rsid w:val="00621724"/>
    <w:rsid w:val="006476F7"/>
    <w:rsid w:val="006906B5"/>
    <w:rsid w:val="006D6242"/>
    <w:rsid w:val="006F24EF"/>
    <w:rsid w:val="00706B72"/>
    <w:rsid w:val="00717EDE"/>
    <w:rsid w:val="00730300"/>
    <w:rsid w:val="00740ABD"/>
    <w:rsid w:val="0077279F"/>
    <w:rsid w:val="00776FEE"/>
    <w:rsid w:val="007C4CF1"/>
    <w:rsid w:val="007D5AF2"/>
    <w:rsid w:val="008043D1"/>
    <w:rsid w:val="00830534"/>
    <w:rsid w:val="0083303E"/>
    <w:rsid w:val="00846E0F"/>
    <w:rsid w:val="00871483"/>
    <w:rsid w:val="00876783"/>
    <w:rsid w:val="00883B75"/>
    <w:rsid w:val="0089084E"/>
    <w:rsid w:val="008A1357"/>
    <w:rsid w:val="008A3582"/>
    <w:rsid w:val="008F7D60"/>
    <w:rsid w:val="0091739B"/>
    <w:rsid w:val="00981F9F"/>
    <w:rsid w:val="009D6A31"/>
    <w:rsid w:val="009E6C88"/>
    <w:rsid w:val="00A00A81"/>
    <w:rsid w:val="00A11704"/>
    <w:rsid w:val="00A26313"/>
    <w:rsid w:val="00A40D22"/>
    <w:rsid w:val="00A41890"/>
    <w:rsid w:val="00A43461"/>
    <w:rsid w:val="00A606B5"/>
    <w:rsid w:val="00A63C5A"/>
    <w:rsid w:val="00A754E6"/>
    <w:rsid w:val="00AB5981"/>
    <w:rsid w:val="00AC5528"/>
    <w:rsid w:val="00B12721"/>
    <w:rsid w:val="00B26386"/>
    <w:rsid w:val="00B26ECA"/>
    <w:rsid w:val="00B5329B"/>
    <w:rsid w:val="00B80AF6"/>
    <w:rsid w:val="00B8401B"/>
    <w:rsid w:val="00B94C48"/>
    <w:rsid w:val="00BA265C"/>
    <w:rsid w:val="00BC0271"/>
    <w:rsid w:val="00BF0CCC"/>
    <w:rsid w:val="00C07ED5"/>
    <w:rsid w:val="00C7754A"/>
    <w:rsid w:val="00CF5021"/>
    <w:rsid w:val="00D2041D"/>
    <w:rsid w:val="00D26945"/>
    <w:rsid w:val="00D4127F"/>
    <w:rsid w:val="00D4327D"/>
    <w:rsid w:val="00D43B94"/>
    <w:rsid w:val="00D66622"/>
    <w:rsid w:val="00D73919"/>
    <w:rsid w:val="00D73BE2"/>
    <w:rsid w:val="00D800F3"/>
    <w:rsid w:val="00DA073B"/>
    <w:rsid w:val="00DE0A2B"/>
    <w:rsid w:val="00E0781E"/>
    <w:rsid w:val="00E5360F"/>
    <w:rsid w:val="00E76EFF"/>
    <w:rsid w:val="00E81E0D"/>
    <w:rsid w:val="00E967C4"/>
    <w:rsid w:val="00EA452F"/>
    <w:rsid w:val="00EC1D8F"/>
    <w:rsid w:val="00ED5A3B"/>
    <w:rsid w:val="00ED6D6E"/>
    <w:rsid w:val="00EE015E"/>
    <w:rsid w:val="00F0196B"/>
    <w:rsid w:val="00F20518"/>
    <w:rsid w:val="00F40014"/>
    <w:rsid w:val="00F6496A"/>
    <w:rsid w:val="00F71B45"/>
    <w:rsid w:val="00F731A3"/>
    <w:rsid w:val="00F738F3"/>
    <w:rsid w:val="00F834A0"/>
    <w:rsid w:val="00F86D5A"/>
    <w:rsid w:val="00F952A7"/>
    <w:rsid w:val="00FA198C"/>
    <w:rsid w:val="00FA6A16"/>
    <w:rsid w:val="00FC299F"/>
    <w:rsid w:val="00F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421F"/>
  <w15:docId w15:val="{A3F1582D-7457-42B9-B46C-D626EA5D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7A6"/>
    <w:pPr>
      <w:spacing w:before="120"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76FEE"/>
    <w:pPr>
      <w:keepNext/>
      <w:keepLines/>
      <w:spacing w:before="240" w:line="72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A013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FEE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A0135"/>
    <w:rPr>
      <w:rFonts w:ascii="Arial" w:eastAsiaTheme="majorEastAsia" w:hAnsi="Arial" w:cstheme="majorBidi"/>
      <w:sz w:val="28"/>
      <w:szCs w:val="26"/>
    </w:rPr>
  </w:style>
  <w:style w:type="paragraph" w:customStyle="1" w:styleId="Figuras">
    <w:name w:val="Figuras"/>
    <w:basedOn w:val="Legenda"/>
    <w:autoRedefine/>
    <w:qFormat/>
    <w:rsid w:val="00706B72"/>
    <w:pPr>
      <w:spacing w:before="120"/>
    </w:pPr>
    <w:rPr>
      <w:i w:val="0"/>
      <w:sz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06B7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as">
    <w:name w:val="Tablas"/>
    <w:basedOn w:val="Normal"/>
    <w:autoRedefine/>
    <w:qFormat/>
    <w:rsid w:val="00706B72"/>
    <w:rPr>
      <w:rFonts w:cs="Arial"/>
      <w:bCs/>
      <w:sz w:val="22"/>
      <w:szCs w:val="24"/>
      <w:lang w:val="pt-PT"/>
    </w:rPr>
  </w:style>
  <w:style w:type="paragraph" w:customStyle="1" w:styleId="Tabla">
    <w:name w:val="Tabla"/>
    <w:basedOn w:val="Legenda"/>
    <w:autoRedefine/>
    <w:qFormat/>
    <w:rsid w:val="00706B72"/>
    <w:pPr>
      <w:spacing w:before="120" w:after="120" w:line="360" w:lineRule="auto"/>
    </w:pPr>
    <w:rPr>
      <w:rFonts w:cs="Arial"/>
      <w:bCs/>
      <w:i w:val="0"/>
      <w:color w:val="auto"/>
      <w:sz w:val="22"/>
      <w:szCs w:val="24"/>
    </w:rPr>
  </w:style>
  <w:style w:type="paragraph" w:customStyle="1" w:styleId="Default">
    <w:name w:val="Default"/>
    <w:qFormat/>
    <w:rsid w:val="005B17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5B1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73919"/>
    <w:pPr>
      <w:ind w:left="720"/>
      <w:contextualSpacing/>
    </w:pPr>
  </w:style>
  <w:style w:type="character" w:customStyle="1" w:styleId="fontstyle01">
    <w:name w:val="fontstyle01"/>
    <w:basedOn w:val="Fontepargpadro"/>
    <w:rsid w:val="00D4127F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rafo">
    <w:name w:val="Paragrafo"/>
    <w:basedOn w:val="Normal"/>
    <w:next w:val="Normal"/>
    <w:link w:val="ParagrafoCarter"/>
    <w:autoRedefine/>
    <w:qFormat/>
    <w:rsid w:val="00C07ED5"/>
    <w:pPr>
      <w:spacing w:before="0" w:after="0" w:line="240" w:lineRule="auto"/>
      <w:ind w:firstLine="708"/>
      <w:jc w:val="both"/>
    </w:pPr>
    <w:rPr>
      <w:sz w:val="22"/>
      <w:lang w:val="pt-BR"/>
    </w:rPr>
  </w:style>
  <w:style w:type="character" w:customStyle="1" w:styleId="ParagrafoCarter">
    <w:name w:val="Paragrafo Caráter"/>
    <w:basedOn w:val="Fontepargpadro"/>
    <w:link w:val="Paragrafo"/>
    <w:rsid w:val="00C07ED5"/>
    <w:rPr>
      <w:rFonts w:ascii="Arial" w:hAnsi="Arial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D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D04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A7D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7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7D0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7D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7D0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BD79D-9FFB-42ED-B694-746669FF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856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ISUTIC</Company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Malongue</dc:creator>
  <cp:keywords/>
  <dc:description/>
  <cp:lastModifiedBy>CARLOS MATIAS</cp:lastModifiedBy>
  <cp:revision>30</cp:revision>
  <dcterms:created xsi:type="dcterms:W3CDTF">2022-12-11T18:45:00Z</dcterms:created>
  <dcterms:modified xsi:type="dcterms:W3CDTF">2024-01-18T17:10:00Z</dcterms:modified>
</cp:coreProperties>
</file>